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A07D30F" w14:textId="77777777" w:rsidR="000837B6" w:rsidRDefault="000837B6" w:rsidP="00E16D9A">
      <w:pPr>
        <w:jc w:val="center"/>
      </w:pPr>
    </w:p>
    <w:tbl>
      <w:tblPr>
        <w:tblW w:w="5000" w:type="pct"/>
        <w:jc w:val="center"/>
        <w:tblLook w:val="00A0" w:firstRow="1" w:lastRow="0" w:firstColumn="1" w:lastColumn="0" w:noHBand="0" w:noVBand="0"/>
      </w:tblPr>
      <w:tblGrid>
        <w:gridCol w:w="9576"/>
      </w:tblGrid>
      <w:tr w:rsidR="000837B6" w14:paraId="5F80CD1E" w14:textId="77777777">
        <w:trPr>
          <w:trHeight w:val="2880"/>
          <w:jc w:val="center"/>
        </w:trPr>
        <w:tc>
          <w:tcPr>
            <w:tcW w:w="5000" w:type="pct"/>
          </w:tcPr>
          <w:p w14:paraId="5938C049" w14:textId="77777777" w:rsidR="000837B6" w:rsidRDefault="000837B6" w:rsidP="007C5B15">
            <w:pPr>
              <w:pStyle w:val="NoSpacing"/>
              <w:rPr>
                <w:rFonts w:ascii="Cambria" w:hAnsi="Cambria"/>
                <w:caps/>
              </w:rPr>
            </w:pPr>
          </w:p>
          <w:p w14:paraId="7135A88D" w14:textId="77777777" w:rsidR="000837B6" w:rsidRDefault="00A81E80" w:rsidP="007C5B15">
            <w:pPr>
              <w:pStyle w:val="NoSpacing"/>
              <w:rPr>
                <w:rFonts w:ascii="Cambria" w:hAnsi="Cambria"/>
                <w:caps/>
              </w:rPr>
            </w:pPr>
            <w:r>
              <w:rPr>
                <w:rFonts w:ascii="Cambria" w:hAnsi="Cambria"/>
                <w:caps/>
                <w:noProof/>
              </w:rPr>
              <w:drawing>
                <wp:inline distT="0" distB="0" distL="0" distR="0" wp14:anchorId="0C0352BB" wp14:editId="768992FE">
                  <wp:extent cx="2316331" cy="1498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317685" cy="1499283"/>
                          </a:xfrm>
                          <a:prstGeom prst="rect">
                            <a:avLst/>
                          </a:prstGeom>
                          <a:noFill/>
                          <a:ln w="9525">
                            <a:noFill/>
                            <a:miter lim="800000"/>
                            <a:headEnd/>
                            <a:tailEnd/>
                          </a:ln>
                        </pic:spPr>
                      </pic:pic>
                    </a:graphicData>
                  </a:graphic>
                </wp:inline>
              </w:drawing>
            </w:r>
          </w:p>
          <w:p w14:paraId="329028FA" w14:textId="77777777" w:rsidR="000837B6" w:rsidRDefault="000837B6" w:rsidP="007C5B15">
            <w:pPr>
              <w:pStyle w:val="NoSpacing"/>
              <w:rPr>
                <w:rFonts w:ascii="Cambria" w:hAnsi="Cambria"/>
                <w:caps/>
              </w:rPr>
            </w:pPr>
          </w:p>
        </w:tc>
      </w:tr>
      <w:tr w:rsidR="000837B6" w14:paraId="0EAEBB68" w14:textId="77777777">
        <w:trPr>
          <w:trHeight w:val="1440"/>
          <w:jc w:val="center"/>
        </w:trPr>
        <w:tc>
          <w:tcPr>
            <w:tcW w:w="5000" w:type="pct"/>
            <w:tcBorders>
              <w:bottom w:val="single" w:sz="4" w:space="0" w:color="4F81BD"/>
            </w:tcBorders>
            <w:vAlign w:val="center"/>
          </w:tcPr>
          <w:p w14:paraId="6B49F0FB" w14:textId="0E0980D1" w:rsidR="000837B6" w:rsidRPr="007C5B15" w:rsidRDefault="006F15CD" w:rsidP="00FC639B">
            <w:pPr>
              <w:pStyle w:val="NoSpacing"/>
              <w:rPr>
                <w:rFonts w:asciiTheme="majorHAnsi" w:hAnsiTheme="majorHAnsi"/>
                <w:sz w:val="56"/>
                <w:szCs w:val="56"/>
              </w:rPr>
            </w:pPr>
            <w:r w:rsidRPr="007C5B15">
              <w:rPr>
                <w:rFonts w:asciiTheme="majorHAnsi" w:hAnsiTheme="majorHAnsi"/>
                <w:sz w:val="56"/>
                <w:szCs w:val="56"/>
              </w:rPr>
              <w:fldChar w:fldCharType="begin"/>
            </w:r>
            <w:r w:rsidRPr="007C5B15">
              <w:rPr>
                <w:rFonts w:asciiTheme="majorHAnsi" w:hAnsiTheme="majorHAnsi"/>
                <w:sz w:val="56"/>
                <w:szCs w:val="56"/>
              </w:rPr>
              <w:instrText xml:space="preserve"> TITLE  \* FirstCap  \* MERGEFORMAT </w:instrText>
            </w:r>
            <w:r w:rsidRPr="007C5B15">
              <w:rPr>
                <w:rFonts w:asciiTheme="majorHAnsi" w:hAnsiTheme="majorHAnsi"/>
                <w:sz w:val="56"/>
                <w:szCs w:val="56"/>
              </w:rPr>
              <w:fldChar w:fldCharType="separate"/>
            </w:r>
            <w:proofErr w:type="spellStart"/>
            <w:r w:rsidR="00937340">
              <w:rPr>
                <w:rFonts w:asciiTheme="majorHAnsi" w:hAnsiTheme="majorHAnsi"/>
                <w:sz w:val="56"/>
                <w:szCs w:val="56"/>
              </w:rPr>
              <w:t>SaFI</w:t>
            </w:r>
            <w:proofErr w:type="spellEnd"/>
            <w:r w:rsidR="00A01E47">
              <w:rPr>
                <w:rFonts w:asciiTheme="majorHAnsi" w:hAnsiTheme="majorHAnsi"/>
                <w:sz w:val="56"/>
                <w:szCs w:val="56"/>
              </w:rPr>
              <w:t>-SMS Schema Changes</w:t>
            </w:r>
            <w:r w:rsidRPr="007C5B15">
              <w:rPr>
                <w:rFonts w:asciiTheme="majorHAnsi" w:hAnsiTheme="majorHAnsi"/>
                <w:sz w:val="56"/>
                <w:szCs w:val="56"/>
              </w:rPr>
              <w:fldChar w:fldCharType="end"/>
            </w:r>
            <w:r w:rsidR="002366F5">
              <w:rPr>
                <w:rFonts w:asciiTheme="majorHAnsi" w:hAnsiTheme="majorHAnsi"/>
                <w:sz w:val="56"/>
                <w:szCs w:val="56"/>
              </w:rPr>
              <w:t xml:space="preserve"> Supporting Event Data</w:t>
            </w:r>
          </w:p>
        </w:tc>
      </w:tr>
      <w:tr w:rsidR="000837B6" w14:paraId="288B3623" w14:textId="77777777">
        <w:trPr>
          <w:trHeight w:val="720"/>
          <w:jc w:val="center"/>
        </w:trPr>
        <w:tc>
          <w:tcPr>
            <w:tcW w:w="5000" w:type="pct"/>
            <w:tcBorders>
              <w:top w:val="single" w:sz="4" w:space="0" w:color="4F81BD"/>
            </w:tcBorders>
            <w:vAlign w:val="center"/>
          </w:tcPr>
          <w:p w14:paraId="60583FC0" w14:textId="77777777" w:rsidR="000837B6" w:rsidRDefault="000837B6" w:rsidP="00E16D9A">
            <w:pPr>
              <w:pStyle w:val="NoSpacing"/>
              <w:rPr>
                <w:rFonts w:ascii="Cambria" w:hAnsi="Cambria"/>
                <w:sz w:val="44"/>
                <w:szCs w:val="44"/>
              </w:rPr>
            </w:pPr>
          </w:p>
          <w:p w14:paraId="349280B8" w14:textId="2065786B" w:rsidR="000837B6" w:rsidRPr="005D3583" w:rsidRDefault="003469D6" w:rsidP="00E16D9A">
            <w:pPr>
              <w:pStyle w:val="NoSpacing"/>
              <w:rPr>
                <w:rFonts w:ascii="Cambria" w:hAnsi="Cambria"/>
                <w:sz w:val="36"/>
                <w:szCs w:val="36"/>
              </w:rPr>
            </w:pPr>
            <w:r>
              <w:rPr>
                <w:rFonts w:ascii="Cambria" w:hAnsi="Cambria"/>
                <w:sz w:val="36"/>
                <w:szCs w:val="36"/>
              </w:rPr>
              <w:t>Version</w:t>
            </w:r>
            <w:r w:rsidR="000837B6" w:rsidRPr="005D3583">
              <w:rPr>
                <w:rFonts w:ascii="Cambria" w:hAnsi="Cambria"/>
                <w:sz w:val="36"/>
                <w:szCs w:val="36"/>
              </w:rPr>
              <w:t xml:space="preserve">: </w:t>
            </w:r>
            <w:r w:rsidR="007C5B15">
              <w:rPr>
                <w:rFonts w:ascii="Cambria" w:hAnsi="Cambria"/>
                <w:sz w:val="36"/>
                <w:szCs w:val="36"/>
              </w:rPr>
              <w:t>0</w:t>
            </w:r>
            <w:r w:rsidR="003553C0">
              <w:rPr>
                <w:rFonts w:ascii="Cambria" w:hAnsi="Cambria"/>
                <w:sz w:val="36"/>
                <w:szCs w:val="36"/>
              </w:rPr>
              <w:t>.</w:t>
            </w:r>
            <w:ins w:id="0" w:author="Tim Whitton" w:date="2012-06-21T17:00:00Z">
              <w:r w:rsidR="00DE39B3">
                <w:rPr>
                  <w:rFonts w:ascii="Cambria" w:hAnsi="Cambria"/>
                  <w:sz w:val="36"/>
                  <w:szCs w:val="36"/>
                </w:rPr>
                <w:t>7</w:t>
              </w:r>
            </w:ins>
            <w:del w:id="1" w:author="Tim Whitton" w:date="2012-06-21T17:00:00Z">
              <w:r w:rsidR="00702814" w:rsidDel="00DE39B3">
                <w:rPr>
                  <w:rFonts w:ascii="Cambria" w:hAnsi="Cambria"/>
                  <w:sz w:val="36"/>
                  <w:szCs w:val="36"/>
                </w:rPr>
                <w:delText>6</w:delText>
              </w:r>
            </w:del>
          </w:p>
          <w:p w14:paraId="7360CFC2" w14:textId="77777777" w:rsidR="000837B6" w:rsidRPr="005D3583" w:rsidRDefault="000837B6" w:rsidP="00E16D9A">
            <w:pPr>
              <w:pStyle w:val="NoSpacing"/>
              <w:rPr>
                <w:rFonts w:ascii="Cambria" w:hAnsi="Cambria"/>
                <w:sz w:val="36"/>
                <w:szCs w:val="36"/>
              </w:rPr>
            </w:pPr>
          </w:p>
          <w:p w14:paraId="640F392A" w14:textId="6CA00343" w:rsidR="000837B6" w:rsidRPr="005D3583" w:rsidRDefault="00702814" w:rsidP="00E16D9A">
            <w:pPr>
              <w:pStyle w:val="NoSpacing"/>
              <w:rPr>
                <w:rFonts w:ascii="Cambria" w:hAnsi="Cambria"/>
                <w:sz w:val="36"/>
                <w:szCs w:val="36"/>
              </w:rPr>
            </w:pPr>
            <w:r>
              <w:rPr>
                <w:rFonts w:ascii="Cambria" w:hAnsi="Cambria"/>
                <w:sz w:val="36"/>
                <w:szCs w:val="36"/>
              </w:rPr>
              <w:t>20</w:t>
            </w:r>
            <w:r w:rsidR="005353D2">
              <w:rPr>
                <w:rFonts w:ascii="Cambria" w:hAnsi="Cambria"/>
                <w:sz w:val="36"/>
                <w:szCs w:val="36"/>
              </w:rPr>
              <w:t xml:space="preserve"> June</w:t>
            </w:r>
            <w:r w:rsidR="007C5B15">
              <w:rPr>
                <w:rFonts w:ascii="Cambria" w:hAnsi="Cambria"/>
                <w:sz w:val="36"/>
                <w:szCs w:val="36"/>
              </w:rPr>
              <w:t xml:space="preserve"> 2012</w:t>
            </w:r>
          </w:p>
          <w:p w14:paraId="3710EB7B" w14:textId="77777777" w:rsidR="000837B6" w:rsidRPr="005D3583" w:rsidRDefault="000837B6" w:rsidP="00E16D9A">
            <w:pPr>
              <w:pStyle w:val="NoSpacing"/>
              <w:rPr>
                <w:rFonts w:ascii="Cambria" w:hAnsi="Cambria"/>
                <w:sz w:val="36"/>
                <w:szCs w:val="36"/>
              </w:rPr>
            </w:pPr>
          </w:p>
          <w:p w14:paraId="1F26A4C1" w14:textId="77777777" w:rsidR="000837B6" w:rsidRDefault="000837B6" w:rsidP="00E16D9A">
            <w:pPr>
              <w:pStyle w:val="NoSpacing"/>
              <w:rPr>
                <w:rFonts w:ascii="Cambria" w:hAnsi="Cambria"/>
                <w:sz w:val="44"/>
                <w:szCs w:val="44"/>
              </w:rPr>
            </w:pPr>
          </w:p>
        </w:tc>
      </w:tr>
    </w:tbl>
    <w:p w14:paraId="7FA8B520" w14:textId="77777777" w:rsidR="000837B6" w:rsidRPr="008D5EA3" w:rsidRDefault="000837B6" w:rsidP="00E16D9A">
      <w:pPr>
        <w:rPr>
          <w:rFonts w:ascii="Verdana" w:hAnsi="Verdana" w:cs="Arial-BoldMT"/>
          <w:b/>
          <w:bCs/>
          <w:lang w:bidi="ne-NP"/>
        </w:rPr>
      </w:pPr>
    </w:p>
    <w:p w14:paraId="063999B8" w14:textId="77777777" w:rsidR="000837B6" w:rsidRDefault="000837B6" w:rsidP="00E16D9A">
      <w:pPr>
        <w:rPr>
          <w:rFonts w:ascii="Arial" w:hAnsi="Arial" w:cs="Arial"/>
        </w:rPr>
      </w:pPr>
    </w:p>
    <w:p w14:paraId="6ACADC84" w14:textId="77777777" w:rsidR="000837B6" w:rsidRDefault="000837B6" w:rsidP="00E16D9A">
      <w:pPr>
        <w:rPr>
          <w:rFonts w:ascii="Arial" w:hAnsi="Arial" w:cs="Arial"/>
        </w:rPr>
      </w:pPr>
    </w:p>
    <w:p w14:paraId="037AA865" w14:textId="77777777" w:rsidR="000837B6" w:rsidRDefault="000837B6" w:rsidP="00E16D9A">
      <w:pPr>
        <w:rPr>
          <w:rFonts w:ascii="Arial" w:hAnsi="Arial" w:cs="Arial"/>
        </w:rPr>
      </w:pPr>
    </w:p>
    <w:p w14:paraId="139AE8A9" w14:textId="77777777" w:rsidR="000837B6" w:rsidRDefault="000837B6" w:rsidP="00E16D9A">
      <w:pPr>
        <w:rPr>
          <w:rFonts w:ascii="Arial" w:hAnsi="Arial" w:cs="Arial"/>
        </w:rPr>
      </w:pPr>
    </w:p>
    <w:p w14:paraId="38DC5730" w14:textId="77777777" w:rsidR="000837B6" w:rsidRDefault="000837B6" w:rsidP="00E16D9A">
      <w:pPr>
        <w:rPr>
          <w:rFonts w:ascii="Arial" w:hAnsi="Arial" w:cs="Arial"/>
        </w:rPr>
      </w:pPr>
    </w:p>
    <w:p w14:paraId="7809A453" w14:textId="77777777" w:rsidR="000837B6" w:rsidRDefault="000837B6" w:rsidP="00E16D9A">
      <w:pPr>
        <w:rPr>
          <w:rFonts w:ascii="Arial" w:hAnsi="Arial" w:cs="Arial"/>
        </w:rPr>
      </w:pPr>
    </w:p>
    <w:p w14:paraId="24F206D4" w14:textId="77777777" w:rsidR="000837B6" w:rsidRDefault="000837B6" w:rsidP="00E16D9A">
      <w:pPr>
        <w:rPr>
          <w:rFonts w:ascii="Arial" w:hAnsi="Arial" w:cs="Arial"/>
        </w:rPr>
      </w:pPr>
    </w:p>
    <w:p w14:paraId="73FCC476" w14:textId="77777777" w:rsidR="000837B6" w:rsidRDefault="000837B6" w:rsidP="00E16D9A">
      <w:pPr>
        <w:rPr>
          <w:rFonts w:ascii="Arial" w:hAnsi="Arial" w:cs="Arial"/>
        </w:rPr>
      </w:pPr>
    </w:p>
    <w:p w14:paraId="4309CDB7" w14:textId="77777777" w:rsidR="000837B6" w:rsidRDefault="000837B6" w:rsidP="00E16D9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This document contains proprietary and confidential information of </w:t>
      </w:r>
      <w:r>
        <w:rPr>
          <w:rFonts w:ascii="Arial" w:hAnsi="Arial" w:cs="Arial"/>
          <w:b/>
        </w:rPr>
        <w:t>CANOE VENTURES, LLC</w:t>
      </w:r>
      <w:r>
        <w:rPr>
          <w:rFonts w:ascii="Arial" w:hAnsi="Arial" w:cs="Arial"/>
        </w:rPr>
        <w:t xml:space="preserve"> that is protected from disclosure. If you are not an authorized recipient you are hereby notified that any dissemination, distribution, or copying of this communication is strictly prohibited. By accessing this information, you agree to keep this information confidential, and to only disclose it within your company to employees with a "need to know" who are instructed and agree not to disclose the information and not to use the information for any unauthorized purpose. </w:t>
      </w:r>
    </w:p>
    <w:p w14:paraId="6A25C037" w14:textId="77777777" w:rsidR="000837B6" w:rsidRDefault="000837B6" w:rsidP="00E16D9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w:t>
      </w:r>
    </w:p>
    <w:p w14:paraId="454BFCE9" w14:textId="77777777" w:rsidR="000837B6" w:rsidRDefault="000837B6" w:rsidP="00E16D9A">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 xml:space="preserve">(c) </w:t>
      </w:r>
      <w:r w:rsidR="007C5B15">
        <w:rPr>
          <w:rFonts w:ascii="Arial" w:hAnsi="Arial" w:cs="Arial"/>
        </w:rPr>
        <w:t>2012</w:t>
      </w:r>
      <w:r w:rsidR="00E80387">
        <w:rPr>
          <w:rFonts w:ascii="Arial" w:hAnsi="Arial" w:cs="Arial"/>
        </w:rPr>
        <w:t xml:space="preserve"> </w:t>
      </w:r>
      <w:r>
        <w:rPr>
          <w:rFonts w:ascii="Arial" w:hAnsi="Arial" w:cs="Arial"/>
        </w:rPr>
        <w:t>Canoe Ventures, LLC.  All rights reserved.</w:t>
      </w:r>
    </w:p>
    <w:p w14:paraId="0F3244F3" w14:textId="77777777" w:rsidR="000837B6" w:rsidRDefault="000837B6" w:rsidP="00E16D9A">
      <w:pPr>
        <w:pStyle w:val="StatusTable"/>
        <w:spacing w:before="360" w:after="240"/>
        <w:jc w:val="center"/>
        <w:rPr>
          <w:b/>
          <w:sz w:val="24"/>
          <w:szCs w:val="24"/>
        </w:rPr>
      </w:pPr>
      <w:r>
        <w:rPr>
          <w:b/>
          <w:sz w:val="24"/>
          <w:szCs w:val="24"/>
        </w:rPr>
        <w:t xml:space="preserve"> </w:t>
      </w:r>
    </w:p>
    <w:p w14:paraId="168BCAA3" w14:textId="77777777" w:rsidR="000837B6" w:rsidRDefault="000837B6" w:rsidP="00E16D9A">
      <w:pPr>
        <w:pStyle w:val="StatusTable"/>
        <w:spacing w:before="360" w:after="240"/>
      </w:pPr>
    </w:p>
    <w:p w14:paraId="0BE99713" w14:textId="77777777" w:rsidR="000837B6" w:rsidRDefault="000837B6" w:rsidP="00E16D9A">
      <w:pPr>
        <w:pStyle w:val="StatusTable"/>
        <w:spacing w:before="360" w:after="240"/>
        <w:jc w:val="center"/>
        <w:rPr>
          <w:b/>
          <w:sz w:val="36"/>
          <w:szCs w:val="36"/>
        </w:rPr>
      </w:pPr>
      <w:bookmarkStart w:id="2" w:name="_Ref459778359"/>
      <w:r>
        <w:rPr>
          <w:b/>
          <w:sz w:val="36"/>
          <w:szCs w:val="36"/>
        </w:rPr>
        <w:lastRenderedPageBreak/>
        <w:t>Document Status Sheet</w:t>
      </w:r>
    </w:p>
    <w:tbl>
      <w:tblPr>
        <w:tblW w:w="0" w:type="auto"/>
        <w:jc w:val="center"/>
        <w:tblBorders>
          <w:top w:val="single" w:sz="4" w:space="0" w:color="auto"/>
          <w:left w:val="single" w:sz="4" w:space="0" w:color="auto"/>
          <w:bottom w:val="single" w:sz="4" w:space="0" w:color="auto"/>
          <w:right w:val="single" w:sz="4" w:space="0" w:color="auto"/>
        </w:tblBorders>
        <w:tblCellMar>
          <w:left w:w="60" w:type="dxa"/>
          <w:right w:w="60" w:type="dxa"/>
        </w:tblCellMar>
        <w:tblLook w:val="00A0" w:firstRow="1" w:lastRow="0" w:firstColumn="1" w:lastColumn="0" w:noHBand="0" w:noVBand="0"/>
      </w:tblPr>
      <w:tblGrid>
        <w:gridCol w:w="3480"/>
        <w:gridCol w:w="2160"/>
        <w:gridCol w:w="1840"/>
        <w:gridCol w:w="2000"/>
      </w:tblGrid>
      <w:tr w:rsidR="000837B6" w:rsidRPr="00A10482" w14:paraId="04CF4837" w14:textId="77777777">
        <w:trPr>
          <w:cantSplit/>
          <w:trHeight w:val="683"/>
          <w:tblHeader/>
          <w:jc w:val="center"/>
        </w:trPr>
        <w:tc>
          <w:tcPr>
            <w:tcW w:w="3480" w:type="dxa"/>
            <w:tcBorders>
              <w:top w:val="single" w:sz="4" w:space="0" w:color="auto"/>
            </w:tcBorders>
          </w:tcPr>
          <w:p w14:paraId="1B556ECC" w14:textId="77777777" w:rsidR="000837B6" w:rsidRPr="00A10482" w:rsidRDefault="000837B6" w:rsidP="00E16D9A">
            <w:pPr>
              <w:pStyle w:val="StatusTable"/>
              <w:spacing w:before="360" w:after="240"/>
              <w:jc w:val="right"/>
              <w:rPr>
                <w:b/>
                <w:sz w:val="24"/>
                <w:szCs w:val="24"/>
              </w:rPr>
            </w:pPr>
            <w:r w:rsidRPr="00A10482">
              <w:rPr>
                <w:b/>
                <w:sz w:val="24"/>
                <w:szCs w:val="24"/>
              </w:rPr>
              <w:t>Document Control Number:</w:t>
            </w:r>
          </w:p>
        </w:tc>
        <w:tc>
          <w:tcPr>
            <w:tcW w:w="6000" w:type="dxa"/>
            <w:gridSpan w:val="3"/>
            <w:tcBorders>
              <w:top w:val="single" w:sz="4" w:space="0" w:color="auto"/>
            </w:tcBorders>
          </w:tcPr>
          <w:p w14:paraId="3788591C" w14:textId="77777777" w:rsidR="000837B6" w:rsidRPr="009553F0" w:rsidRDefault="000837B6" w:rsidP="00E16D9A">
            <w:pPr>
              <w:pStyle w:val="StatusTable"/>
              <w:spacing w:before="360" w:after="240"/>
              <w:rPr>
                <w:sz w:val="24"/>
                <w:szCs w:val="24"/>
              </w:rPr>
            </w:pPr>
            <w:r>
              <w:rPr>
                <w:sz w:val="24"/>
                <w:szCs w:val="24"/>
              </w:rPr>
              <w:t>TBD</w:t>
            </w:r>
          </w:p>
        </w:tc>
      </w:tr>
      <w:tr w:rsidR="000837B6" w:rsidRPr="00A10482" w14:paraId="47D1C58B" w14:textId="77777777">
        <w:trPr>
          <w:cantSplit/>
          <w:tblHeader/>
          <w:jc w:val="center"/>
        </w:trPr>
        <w:tc>
          <w:tcPr>
            <w:tcW w:w="3480" w:type="dxa"/>
          </w:tcPr>
          <w:p w14:paraId="1F120C92" w14:textId="77777777" w:rsidR="000837B6" w:rsidRPr="00A10482" w:rsidRDefault="000837B6" w:rsidP="00E16D9A">
            <w:pPr>
              <w:pStyle w:val="StatusTable"/>
              <w:spacing w:before="360" w:after="240"/>
              <w:jc w:val="right"/>
              <w:rPr>
                <w:b/>
                <w:sz w:val="24"/>
                <w:szCs w:val="24"/>
              </w:rPr>
            </w:pPr>
            <w:r w:rsidRPr="00A10482">
              <w:rPr>
                <w:b/>
                <w:sz w:val="24"/>
                <w:szCs w:val="24"/>
              </w:rPr>
              <w:t>Document Title:</w:t>
            </w:r>
          </w:p>
        </w:tc>
        <w:tc>
          <w:tcPr>
            <w:tcW w:w="6000" w:type="dxa"/>
            <w:gridSpan w:val="3"/>
          </w:tcPr>
          <w:p w14:paraId="1279056C" w14:textId="2CBB5A1D" w:rsidR="000837B6" w:rsidRPr="007C5B15" w:rsidRDefault="006F15CD" w:rsidP="007C0ADD">
            <w:pPr>
              <w:pStyle w:val="StatusTable"/>
              <w:spacing w:before="360" w:after="240"/>
              <w:rPr>
                <w:sz w:val="24"/>
                <w:szCs w:val="24"/>
              </w:rPr>
            </w:pPr>
            <w:r w:rsidRPr="007C5B15">
              <w:rPr>
                <w:sz w:val="24"/>
                <w:szCs w:val="24"/>
              </w:rPr>
              <w:fldChar w:fldCharType="begin"/>
            </w:r>
            <w:r w:rsidRPr="007C5B15">
              <w:rPr>
                <w:sz w:val="24"/>
                <w:szCs w:val="24"/>
              </w:rPr>
              <w:instrText xml:space="preserve"> DOCPROPERTY  Title  \* MERGEFORMAT </w:instrText>
            </w:r>
            <w:r w:rsidRPr="007C5B15">
              <w:rPr>
                <w:sz w:val="24"/>
                <w:szCs w:val="24"/>
              </w:rPr>
              <w:fldChar w:fldCharType="separate"/>
            </w:r>
            <w:r w:rsidR="007C5B15" w:rsidRPr="007C5B15">
              <w:rPr>
                <w:sz w:val="24"/>
                <w:szCs w:val="24"/>
              </w:rPr>
              <w:t xml:space="preserve"> </w:t>
            </w:r>
            <w:proofErr w:type="spellStart"/>
            <w:r w:rsidR="007C5B15" w:rsidRPr="007C5B15">
              <w:rPr>
                <w:sz w:val="24"/>
                <w:szCs w:val="24"/>
              </w:rPr>
              <w:t>SaFI</w:t>
            </w:r>
            <w:proofErr w:type="spellEnd"/>
            <w:r w:rsidR="00A01E47">
              <w:rPr>
                <w:sz w:val="24"/>
                <w:szCs w:val="24"/>
              </w:rPr>
              <w:t>-</w:t>
            </w:r>
            <w:r w:rsidR="00CD7ED9">
              <w:rPr>
                <w:sz w:val="24"/>
                <w:szCs w:val="24"/>
              </w:rPr>
              <w:t>SMSI</w:t>
            </w:r>
            <w:r w:rsidR="00A01E47">
              <w:rPr>
                <w:sz w:val="24"/>
                <w:szCs w:val="24"/>
              </w:rPr>
              <w:t xml:space="preserve"> Schema Changes</w:t>
            </w:r>
            <w:r w:rsidRPr="007C5B15">
              <w:rPr>
                <w:sz w:val="24"/>
                <w:szCs w:val="24"/>
              </w:rPr>
              <w:fldChar w:fldCharType="end"/>
            </w:r>
            <w:r w:rsidR="002366F5">
              <w:rPr>
                <w:sz w:val="24"/>
                <w:szCs w:val="24"/>
              </w:rPr>
              <w:t xml:space="preserve"> Supporting Event Data</w:t>
            </w:r>
          </w:p>
        </w:tc>
      </w:tr>
      <w:tr w:rsidR="000837B6" w:rsidRPr="00A10482" w14:paraId="49A07E6A" w14:textId="77777777">
        <w:trPr>
          <w:cantSplit/>
          <w:tblHeader/>
          <w:jc w:val="center"/>
        </w:trPr>
        <w:tc>
          <w:tcPr>
            <w:tcW w:w="3480" w:type="dxa"/>
          </w:tcPr>
          <w:p w14:paraId="55944002" w14:textId="77777777" w:rsidR="000837B6" w:rsidRPr="00A10482" w:rsidRDefault="000837B6" w:rsidP="00E16D9A">
            <w:pPr>
              <w:pStyle w:val="StatusTable"/>
              <w:spacing w:before="360" w:after="240"/>
              <w:jc w:val="right"/>
              <w:rPr>
                <w:b/>
                <w:sz w:val="24"/>
                <w:szCs w:val="24"/>
              </w:rPr>
            </w:pPr>
            <w:r w:rsidRPr="00A10482">
              <w:rPr>
                <w:b/>
                <w:sz w:val="24"/>
                <w:szCs w:val="24"/>
              </w:rPr>
              <w:t>Document File Name:</w:t>
            </w:r>
          </w:p>
        </w:tc>
        <w:tc>
          <w:tcPr>
            <w:tcW w:w="6000" w:type="dxa"/>
            <w:gridSpan w:val="3"/>
          </w:tcPr>
          <w:p w14:paraId="336876C0" w14:textId="0382C987" w:rsidR="000837B6" w:rsidRPr="007C5B15" w:rsidRDefault="006F15CD" w:rsidP="00702814">
            <w:pPr>
              <w:pStyle w:val="StatusTable"/>
              <w:spacing w:before="360" w:after="240"/>
              <w:rPr>
                <w:sz w:val="24"/>
                <w:szCs w:val="24"/>
              </w:rPr>
            </w:pPr>
            <w:r w:rsidRPr="007C5B15">
              <w:rPr>
                <w:sz w:val="24"/>
                <w:szCs w:val="24"/>
              </w:rPr>
              <w:fldChar w:fldCharType="begin"/>
            </w:r>
            <w:r w:rsidRPr="007C5B15">
              <w:rPr>
                <w:sz w:val="24"/>
                <w:szCs w:val="24"/>
              </w:rPr>
              <w:instrText xml:space="preserve"> FILENAME   \* MERGEFORMAT </w:instrText>
            </w:r>
            <w:r w:rsidRPr="007C5B15">
              <w:rPr>
                <w:sz w:val="24"/>
                <w:szCs w:val="24"/>
              </w:rPr>
              <w:fldChar w:fldCharType="separate"/>
            </w:r>
            <w:r w:rsidR="00A01E47" w:rsidRPr="007C5B15">
              <w:rPr>
                <w:sz w:val="24"/>
                <w:szCs w:val="24"/>
              </w:rPr>
              <w:fldChar w:fldCharType="begin"/>
            </w:r>
            <w:r w:rsidR="00A01E47" w:rsidRPr="007C5B15">
              <w:rPr>
                <w:sz w:val="24"/>
                <w:szCs w:val="24"/>
              </w:rPr>
              <w:instrText xml:space="preserve"> DOCPROPERTY  Title  \* MERGEFORMAT </w:instrText>
            </w:r>
            <w:r w:rsidR="00A01E47" w:rsidRPr="007C5B15">
              <w:rPr>
                <w:sz w:val="24"/>
                <w:szCs w:val="24"/>
              </w:rPr>
              <w:fldChar w:fldCharType="separate"/>
            </w:r>
            <w:r w:rsidR="00A01E47" w:rsidRPr="007C5B15">
              <w:rPr>
                <w:sz w:val="24"/>
                <w:szCs w:val="24"/>
              </w:rPr>
              <w:t xml:space="preserve"> SaFI</w:t>
            </w:r>
            <w:r w:rsidR="00A01E47">
              <w:rPr>
                <w:sz w:val="24"/>
                <w:szCs w:val="24"/>
              </w:rPr>
              <w:t>-</w:t>
            </w:r>
            <w:r w:rsidR="00CD7ED9">
              <w:rPr>
                <w:sz w:val="24"/>
                <w:szCs w:val="24"/>
              </w:rPr>
              <w:t>SMSI</w:t>
            </w:r>
            <w:r w:rsidR="00A01E47">
              <w:rPr>
                <w:sz w:val="24"/>
                <w:szCs w:val="24"/>
              </w:rPr>
              <w:t xml:space="preserve"> Schema Changes</w:t>
            </w:r>
            <w:r w:rsidR="00A01E47" w:rsidRPr="007C5B15">
              <w:rPr>
                <w:sz w:val="24"/>
                <w:szCs w:val="24"/>
              </w:rPr>
              <w:fldChar w:fldCharType="end"/>
            </w:r>
            <w:r w:rsidR="002366F5">
              <w:rPr>
                <w:sz w:val="24"/>
                <w:szCs w:val="24"/>
              </w:rPr>
              <w:t xml:space="preserve"> </w:t>
            </w:r>
            <w:r w:rsidR="007C0ADD">
              <w:rPr>
                <w:sz w:val="24"/>
                <w:szCs w:val="24"/>
              </w:rPr>
              <w:t xml:space="preserve">Supporting </w:t>
            </w:r>
            <w:r w:rsidR="002366F5">
              <w:rPr>
                <w:sz w:val="24"/>
                <w:szCs w:val="24"/>
              </w:rPr>
              <w:t>Event Data</w:t>
            </w:r>
            <w:r w:rsidR="008D1F70">
              <w:rPr>
                <w:sz w:val="24"/>
                <w:szCs w:val="24"/>
              </w:rPr>
              <w:t xml:space="preserve"> v0.</w:t>
            </w:r>
            <w:r w:rsidR="00702814">
              <w:rPr>
                <w:sz w:val="24"/>
                <w:szCs w:val="24"/>
              </w:rPr>
              <w:t>6</w:t>
            </w:r>
            <w:r w:rsidR="00A01E47">
              <w:rPr>
                <w:sz w:val="24"/>
                <w:szCs w:val="24"/>
              </w:rPr>
              <w:t>.</w:t>
            </w:r>
            <w:r w:rsidR="007C5B15" w:rsidRPr="007C5B15">
              <w:rPr>
                <w:noProof/>
                <w:sz w:val="24"/>
                <w:szCs w:val="24"/>
              </w:rPr>
              <w:t>docx</w:t>
            </w:r>
            <w:r w:rsidRPr="007C5B15">
              <w:rPr>
                <w:noProof/>
                <w:sz w:val="24"/>
                <w:szCs w:val="24"/>
              </w:rPr>
              <w:fldChar w:fldCharType="end"/>
            </w:r>
          </w:p>
        </w:tc>
      </w:tr>
      <w:tr w:rsidR="000837B6" w:rsidRPr="00A10482" w14:paraId="642A19C7" w14:textId="77777777">
        <w:trPr>
          <w:cantSplit/>
          <w:tblHeader/>
          <w:jc w:val="center"/>
        </w:trPr>
        <w:tc>
          <w:tcPr>
            <w:tcW w:w="3480" w:type="dxa"/>
          </w:tcPr>
          <w:p w14:paraId="2D1E7A1B" w14:textId="77777777" w:rsidR="000837B6" w:rsidRPr="00A10482" w:rsidRDefault="000837B6" w:rsidP="00E16D9A">
            <w:pPr>
              <w:pStyle w:val="StatusTable"/>
              <w:spacing w:before="360" w:after="240"/>
              <w:jc w:val="right"/>
              <w:rPr>
                <w:b/>
                <w:sz w:val="24"/>
                <w:szCs w:val="24"/>
              </w:rPr>
            </w:pPr>
            <w:r w:rsidRPr="00A10482">
              <w:rPr>
                <w:b/>
                <w:sz w:val="24"/>
                <w:szCs w:val="24"/>
              </w:rPr>
              <w:t>Release Date:</w:t>
            </w:r>
          </w:p>
        </w:tc>
        <w:tc>
          <w:tcPr>
            <w:tcW w:w="6000" w:type="dxa"/>
            <w:gridSpan w:val="3"/>
          </w:tcPr>
          <w:p w14:paraId="053F303C" w14:textId="17EBE929" w:rsidR="000837B6" w:rsidRPr="00846CC6" w:rsidRDefault="00702814" w:rsidP="005353D2">
            <w:pPr>
              <w:pStyle w:val="StatusTable"/>
              <w:spacing w:before="360" w:after="240"/>
              <w:rPr>
                <w:sz w:val="24"/>
                <w:szCs w:val="24"/>
              </w:rPr>
            </w:pPr>
            <w:r>
              <w:rPr>
                <w:sz w:val="24"/>
                <w:szCs w:val="24"/>
              </w:rPr>
              <w:t xml:space="preserve">20 </w:t>
            </w:r>
            <w:r w:rsidR="005353D2">
              <w:rPr>
                <w:sz w:val="24"/>
                <w:szCs w:val="24"/>
              </w:rPr>
              <w:t>June</w:t>
            </w:r>
            <w:r w:rsidR="00742E2A">
              <w:rPr>
                <w:sz w:val="24"/>
                <w:szCs w:val="24"/>
              </w:rPr>
              <w:t xml:space="preserve"> 2012</w:t>
            </w:r>
          </w:p>
        </w:tc>
      </w:tr>
      <w:tr w:rsidR="000837B6" w:rsidRPr="00A10482" w14:paraId="1FE13DB1" w14:textId="77777777">
        <w:trPr>
          <w:cantSplit/>
          <w:tblHeader/>
          <w:jc w:val="center"/>
        </w:trPr>
        <w:tc>
          <w:tcPr>
            <w:tcW w:w="3480" w:type="dxa"/>
          </w:tcPr>
          <w:p w14:paraId="3E2BD909" w14:textId="77777777" w:rsidR="000837B6" w:rsidRPr="00A10482" w:rsidRDefault="000837B6" w:rsidP="00E16D9A">
            <w:pPr>
              <w:pStyle w:val="StatusTable"/>
              <w:spacing w:before="360" w:after="240"/>
              <w:jc w:val="right"/>
              <w:rPr>
                <w:b/>
                <w:sz w:val="24"/>
                <w:szCs w:val="24"/>
              </w:rPr>
            </w:pPr>
            <w:r>
              <w:rPr>
                <w:b/>
                <w:sz w:val="24"/>
                <w:szCs w:val="24"/>
              </w:rPr>
              <w:t>Document will Enter Change Management System:</w:t>
            </w:r>
          </w:p>
        </w:tc>
        <w:tc>
          <w:tcPr>
            <w:tcW w:w="6000" w:type="dxa"/>
            <w:gridSpan w:val="3"/>
          </w:tcPr>
          <w:p w14:paraId="3331FDC5" w14:textId="77777777" w:rsidR="000837B6" w:rsidRDefault="000837B6" w:rsidP="00E16D9A">
            <w:pPr>
              <w:pStyle w:val="StatusTable"/>
              <w:spacing w:before="360" w:after="240"/>
              <w:rPr>
                <w:sz w:val="24"/>
                <w:szCs w:val="24"/>
              </w:rPr>
            </w:pPr>
            <w:r>
              <w:rPr>
                <w:sz w:val="24"/>
                <w:szCs w:val="24"/>
              </w:rPr>
              <w:t>Yes</w:t>
            </w:r>
          </w:p>
        </w:tc>
      </w:tr>
      <w:tr w:rsidR="000837B6" w:rsidRPr="00A10482" w14:paraId="7FA8FDA9" w14:textId="77777777" w:rsidTr="001F0089">
        <w:trPr>
          <w:cantSplit/>
          <w:tblHeader/>
          <w:jc w:val="center"/>
        </w:trPr>
        <w:tc>
          <w:tcPr>
            <w:tcW w:w="3480" w:type="dxa"/>
          </w:tcPr>
          <w:p w14:paraId="1F0881F3" w14:textId="77777777" w:rsidR="000837B6" w:rsidRPr="00A10482" w:rsidRDefault="000837B6" w:rsidP="00E16D9A">
            <w:pPr>
              <w:pStyle w:val="StatusTable"/>
              <w:spacing w:before="360" w:after="240"/>
              <w:jc w:val="right"/>
              <w:rPr>
                <w:b/>
                <w:sz w:val="24"/>
                <w:szCs w:val="24"/>
              </w:rPr>
            </w:pPr>
            <w:r w:rsidRPr="00A10482">
              <w:rPr>
                <w:b/>
                <w:sz w:val="24"/>
                <w:szCs w:val="24"/>
              </w:rPr>
              <w:t>Status</w:t>
            </w:r>
            <w:r>
              <w:rPr>
                <w:b/>
                <w:sz w:val="24"/>
                <w:szCs w:val="24"/>
              </w:rPr>
              <w:t>:</w:t>
            </w:r>
          </w:p>
        </w:tc>
        <w:tc>
          <w:tcPr>
            <w:tcW w:w="2160" w:type="dxa"/>
          </w:tcPr>
          <w:p w14:paraId="246E082B" w14:textId="53E3FD7F" w:rsidR="000837B6" w:rsidRPr="007C2852" w:rsidRDefault="005353D2" w:rsidP="005353D2">
            <w:pPr>
              <w:pStyle w:val="StatusTable"/>
              <w:spacing w:before="360" w:after="240"/>
              <w:rPr>
                <w:strike/>
                <w:color w:val="808080"/>
                <w:sz w:val="24"/>
                <w:szCs w:val="24"/>
              </w:rPr>
            </w:pPr>
            <w:r>
              <w:rPr>
                <w:sz w:val="24"/>
                <w:szCs w:val="24"/>
              </w:rPr>
              <w:t>Draft</w:t>
            </w:r>
          </w:p>
        </w:tc>
        <w:tc>
          <w:tcPr>
            <w:tcW w:w="1840" w:type="dxa"/>
          </w:tcPr>
          <w:p w14:paraId="2C3C18A3" w14:textId="77777777" w:rsidR="000837B6" w:rsidRPr="00161EEE" w:rsidRDefault="000837B6" w:rsidP="00E16D9A">
            <w:pPr>
              <w:pStyle w:val="StatusTable"/>
              <w:spacing w:before="360" w:after="240"/>
              <w:rPr>
                <w:sz w:val="24"/>
                <w:szCs w:val="24"/>
              </w:rPr>
            </w:pPr>
          </w:p>
        </w:tc>
        <w:tc>
          <w:tcPr>
            <w:tcW w:w="2000" w:type="dxa"/>
          </w:tcPr>
          <w:p w14:paraId="1889F5D7" w14:textId="77777777" w:rsidR="000837B6" w:rsidRPr="007C2852" w:rsidRDefault="000837B6" w:rsidP="00E16D9A">
            <w:pPr>
              <w:pStyle w:val="StatusTable"/>
              <w:spacing w:before="360" w:after="240"/>
              <w:rPr>
                <w:strike/>
                <w:color w:val="808080"/>
                <w:sz w:val="24"/>
                <w:szCs w:val="24"/>
              </w:rPr>
            </w:pPr>
          </w:p>
        </w:tc>
      </w:tr>
      <w:tr w:rsidR="000837B6" w:rsidRPr="00A10482" w14:paraId="3E745DC3" w14:textId="77777777" w:rsidTr="001F0089">
        <w:trPr>
          <w:cantSplit/>
          <w:tblHeader/>
          <w:jc w:val="center"/>
        </w:trPr>
        <w:tc>
          <w:tcPr>
            <w:tcW w:w="3480" w:type="dxa"/>
            <w:tcBorders>
              <w:bottom w:val="single" w:sz="4" w:space="0" w:color="auto"/>
            </w:tcBorders>
          </w:tcPr>
          <w:p w14:paraId="11184451" w14:textId="77777777" w:rsidR="000837B6" w:rsidRPr="00A10482" w:rsidRDefault="000837B6" w:rsidP="00E16D9A">
            <w:pPr>
              <w:pStyle w:val="StatusTable"/>
              <w:spacing w:before="360" w:after="240"/>
              <w:jc w:val="right"/>
              <w:rPr>
                <w:b/>
                <w:sz w:val="24"/>
                <w:szCs w:val="24"/>
              </w:rPr>
            </w:pPr>
            <w:r w:rsidRPr="00A10482">
              <w:rPr>
                <w:b/>
                <w:sz w:val="24"/>
                <w:szCs w:val="24"/>
              </w:rPr>
              <w:t>Distribution Restrictions</w:t>
            </w:r>
            <w:r>
              <w:rPr>
                <w:b/>
                <w:sz w:val="24"/>
                <w:szCs w:val="24"/>
              </w:rPr>
              <w:t>:</w:t>
            </w:r>
          </w:p>
        </w:tc>
        <w:tc>
          <w:tcPr>
            <w:tcW w:w="2160" w:type="dxa"/>
            <w:tcBorders>
              <w:bottom w:val="single" w:sz="4" w:space="0" w:color="auto"/>
            </w:tcBorders>
          </w:tcPr>
          <w:p w14:paraId="6B019E15" w14:textId="24E0C8E1" w:rsidR="000837B6" w:rsidRPr="007C2852" w:rsidRDefault="002359B0" w:rsidP="001F0089">
            <w:pPr>
              <w:pStyle w:val="StatusTable"/>
              <w:spacing w:before="360" w:after="240"/>
              <w:ind w:right="-130"/>
              <w:jc w:val="center"/>
              <w:rPr>
                <w:strike/>
                <w:color w:val="808080"/>
                <w:sz w:val="24"/>
                <w:szCs w:val="24"/>
              </w:rPr>
            </w:pPr>
            <w:r>
              <w:rPr>
                <w:sz w:val="24"/>
                <w:szCs w:val="24"/>
              </w:rPr>
              <w:t>Canoe</w:t>
            </w:r>
            <w:r w:rsidR="000837B6" w:rsidRPr="001011B3">
              <w:rPr>
                <w:sz w:val="24"/>
                <w:szCs w:val="24"/>
              </w:rPr>
              <w:t>, MSO</w:t>
            </w:r>
            <w:r>
              <w:rPr>
                <w:sz w:val="24"/>
                <w:szCs w:val="24"/>
              </w:rPr>
              <w:t xml:space="preserve"> </w:t>
            </w:r>
            <w:r w:rsidR="000837B6" w:rsidRPr="001011B3">
              <w:rPr>
                <w:sz w:val="24"/>
                <w:szCs w:val="24"/>
              </w:rPr>
              <w:t>De</w:t>
            </w:r>
            <w:r w:rsidR="001F0089">
              <w:rPr>
                <w:sz w:val="24"/>
                <w:szCs w:val="24"/>
              </w:rPr>
              <w:t>v</w:t>
            </w:r>
          </w:p>
        </w:tc>
        <w:tc>
          <w:tcPr>
            <w:tcW w:w="1840" w:type="dxa"/>
            <w:tcBorders>
              <w:bottom w:val="single" w:sz="4" w:space="0" w:color="auto"/>
            </w:tcBorders>
          </w:tcPr>
          <w:p w14:paraId="381A707C" w14:textId="77777777" w:rsidR="000837B6" w:rsidRPr="00A10482" w:rsidRDefault="000837B6" w:rsidP="00E16D9A">
            <w:pPr>
              <w:pStyle w:val="StatusTable"/>
              <w:spacing w:before="360" w:after="240"/>
              <w:jc w:val="right"/>
              <w:rPr>
                <w:b/>
                <w:sz w:val="24"/>
                <w:szCs w:val="24"/>
              </w:rPr>
            </w:pPr>
          </w:p>
        </w:tc>
        <w:tc>
          <w:tcPr>
            <w:tcW w:w="2000" w:type="dxa"/>
            <w:tcBorders>
              <w:bottom w:val="single" w:sz="4" w:space="0" w:color="auto"/>
            </w:tcBorders>
          </w:tcPr>
          <w:p w14:paraId="695A0B67" w14:textId="77777777" w:rsidR="000837B6" w:rsidRPr="007C2852" w:rsidRDefault="000837B6" w:rsidP="00E16D9A">
            <w:pPr>
              <w:pStyle w:val="StatusTable"/>
              <w:spacing w:before="360" w:after="240"/>
              <w:jc w:val="center"/>
              <w:rPr>
                <w:strike/>
                <w:color w:val="808080"/>
                <w:sz w:val="24"/>
                <w:szCs w:val="24"/>
              </w:rPr>
            </w:pPr>
          </w:p>
        </w:tc>
      </w:tr>
    </w:tbl>
    <w:p w14:paraId="113DD889" w14:textId="77777777" w:rsidR="000837B6" w:rsidRDefault="000837B6" w:rsidP="00E16D9A">
      <w:pPr>
        <w:pStyle w:val="StatusTable"/>
        <w:spacing w:before="360" w:after="240"/>
        <w:rPr>
          <w:b/>
          <w:sz w:val="24"/>
          <w:szCs w:val="24"/>
        </w:rPr>
      </w:pPr>
    </w:p>
    <w:p w14:paraId="0CA8B951" w14:textId="77777777" w:rsidR="000837B6" w:rsidRDefault="000837B6" w:rsidP="00E16D9A">
      <w:pPr>
        <w:pStyle w:val="StatusTable"/>
        <w:spacing w:before="360" w:after="240"/>
        <w:rPr>
          <w:b/>
          <w:sz w:val="24"/>
          <w:szCs w:val="24"/>
        </w:rPr>
      </w:pPr>
      <w:r>
        <w:rPr>
          <w:b/>
          <w:sz w:val="24"/>
          <w:szCs w:val="24"/>
        </w:rPr>
        <w:t>Key to Document Status Codes</w:t>
      </w:r>
    </w:p>
    <w:tbl>
      <w:tblPr>
        <w:tblW w:w="0" w:type="auto"/>
        <w:tblInd w:w="108" w:type="dxa"/>
        <w:tblLayout w:type="fixed"/>
        <w:tblLook w:val="0000" w:firstRow="0" w:lastRow="0" w:firstColumn="0" w:lastColumn="0" w:noHBand="0" w:noVBand="0"/>
      </w:tblPr>
      <w:tblGrid>
        <w:gridCol w:w="1890"/>
        <w:gridCol w:w="6750"/>
      </w:tblGrid>
      <w:tr w:rsidR="000837B6" w14:paraId="1D945442" w14:textId="77777777">
        <w:tc>
          <w:tcPr>
            <w:tcW w:w="1890" w:type="dxa"/>
          </w:tcPr>
          <w:p w14:paraId="3FDA1F15" w14:textId="77777777" w:rsidR="000837B6" w:rsidRDefault="000837B6" w:rsidP="00E16D9A">
            <w:pPr>
              <w:pStyle w:val="StatusTable"/>
              <w:rPr>
                <w:b/>
              </w:rPr>
            </w:pPr>
            <w:r>
              <w:rPr>
                <w:b/>
              </w:rPr>
              <w:t>Work in Progress</w:t>
            </w:r>
          </w:p>
        </w:tc>
        <w:tc>
          <w:tcPr>
            <w:tcW w:w="6750" w:type="dxa"/>
          </w:tcPr>
          <w:p w14:paraId="2DE74D7C" w14:textId="77777777" w:rsidR="000837B6" w:rsidRDefault="000837B6" w:rsidP="00E16D9A">
            <w:pPr>
              <w:pStyle w:val="StatusTable"/>
            </w:pPr>
            <w:r>
              <w:t>An incomplete document, designed to guide discussion and generate feedback within the drafting group. May include several alternative positions for consideration.</w:t>
            </w:r>
          </w:p>
        </w:tc>
      </w:tr>
      <w:tr w:rsidR="000837B6" w14:paraId="3F3B85E9" w14:textId="77777777">
        <w:tc>
          <w:tcPr>
            <w:tcW w:w="1890" w:type="dxa"/>
          </w:tcPr>
          <w:p w14:paraId="5E712305" w14:textId="77777777" w:rsidR="000837B6" w:rsidRDefault="000837B6" w:rsidP="00E16D9A">
            <w:pPr>
              <w:pStyle w:val="StatusTable"/>
              <w:rPr>
                <w:b/>
              </w:rPr>
            </w:pPr>
            <w:r>
              <w:rPr>
                <w:b/>
              </w:rPr>
              <w:t>Draft</w:t>
            </w:r>
          </w:p>
        </w:tc>
        <w:tc>
          <w:tcPr>
            <w:tcW w:w="6750" w:type="dxa"/>
          </w:tcPr>
          <w:p w14:paraId="355955C0" w14:textId="77777777" w:rsidR="000837B6" w:rsidRDefault="000837B6" w:rsidP="00E16D9A">
            <w:pPr>
              <w:pStyle w:val="StatusTable"/>
            </w:pPr>
            <w:r>
              <w:t>A document in specification format considered largely complete, but lacking review by project stakeholders. Drafts are susceptible to substantial change during the review process.</w:t>
            </w:r>
          </w:p>
        </w:tc>
      </w:tr>
      <w:tr w:rsidR="000837B6" w14:paraId="096BF4F3" w14:textId="77777777">
        <w:tc>
          <w:tcPr>
            <w:tcW w:w="1890" w:type="dxa"/>
          </w:tcPr>
          <w:p w14:paraId="698D0958" w14:textId="77777777" w:rsidR="000837B6" w:rsidRDefault="000837B6" w:rsidP="00E16D9A">
            <w:pPr>
              <w:pStyle w:val="StatusTable"/>
              <w:spacing w:before="60" w:after="60"/>
              <w:rPr>
                <w:b/>
              </w:rPr>
            </w:pPr>
            <w:r>
              <w:rPr>
                <w:b/>
              </w:rPr>
              <w:t>Issued</w:t>
            </w:r>
          </w:p>
        </w:tc>
        <w:tc>
          <w:tcPr>
            <w:tcW w:w="6750" w:type="dxa"/>
          </w:tcPr>
          <w:p w14:paraId="62AC5CAB" w14:textId="77777777" w:rsidR="000837B6" w:rsidRDefault="000837B6" w:rsidP="00E16D9A">
            <w:pPr>
              <w:pStyle w:val="StatusTable"/>
              <w:spacing w:before="60" w:after="60"/>
              <w:rPr>
                <w:spacing w:val="-4"/>
              </w:rPr>
            </w:pPr>
            <w:r>
              <w:t>A stable document, which has undergone rigorous stakeholder review and approval. The document is ready for broad distribution and can serve as the basis for product design and development.</w:t>
            </w:r>
          </w:p>
        </w:tc>
      </w:tr>
    </w:tbl>
    <w:p w14:paraId="0DA0C62D" w14:textId="77777777" w:rsidR="000837B6" w:rsidRDefault="000837B6" w:rsidP="00E16D9A">
      <w:pPr>
        <w:pStyle w:val="StatusTable"/>
        <w:spacing w:before="360" w:after="240"/>
        <w:jc w:val="center"/>
        <w:rPr>
          <w:b/>
          <w:sz w:val="24"/>
          <w:szCs w:val="24"/>
        </w:rPr>
      </w:pPr>
    </w:p>
    <w:p w14:paraId="6BDF7327" w14:textId="77777777" w:rsidR="000837B6" w:rsidRDefault="000837B6" w:rsidP="00E16D9A">
      <w:pPr>
        <w:pStyle w:val="StatusTable"/>
        <w:spacing w:before="360" w:after="240"/>
        <w:jc w:val="center"/>
        <w:rPr>
          <w:b/>
          <w:sz w:val="24"/>
          <w:szCs w:val="24"/>
        </w:rPr>
      </w:pPr>
      <w:r>
        <w:rPr>
          <w:b/>
          <w:sz w:val="24"/>
          <w:szCs w:val="24"/>
        </w:rPr>
        <w:br w:type="page"/>
      </w:r>
      <w:r>
        <w:rPr>
          <w:b/>
          <w:sz w:val="24"/>
          <w:szCs w:val="24"/>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1E0" w:firstRow="1" w:lastRow="1" w:firstColumn="1" w:lastColumn="1" w:noHBand="0" w:noVBand="0"/>
      </w:tblPr>
      <w:tblGrid>
        <w:gridCol w:w="1065"/>
        <w:gridCol w:w="1298"/>
        <w:gridCol w:w="1620"/>
        <w:gridCol w:w="5062"/>
      </w:tblGrid>
      <w:tr w:rsidR="000837B6" w:rsidRPr="00B7495F" w14:paraId="5F467718" w14:textId="77777777" w:rsidTr="003469D6">
        <w:trPr>
          <w:cantSplit/>
          <w:tblHeader/>
          <w:jc w:val="center"/>
        </w:trPr>
        <w:tc>
          <w:tcPr>
            <w:tcW w:w="1065" w:type="dxa"/>
            <w:shd w:val="clear" w:color="auto" w:fill="D9D9D9"/>
          </w:tcPr>
          <w:p w14:paraId="765191F5" w14:textId="77777777" w:rsidR="000837B6" w:rsidRPr="00B7495F" w:rsidRDefault="000837B6" w:rsidP="00E16D9A">
            <w:pPr>
              <w:pStyle w:val="StatusTable"/>
              <w:spacing w:before="0" w:after="0"/>
              <w:rPr>
                <w:b/>
              </w:rPr>
            </w:pPr>
            <w:r w:rsidRPr="00B7495F">
              <w:rPr>
                <w:b/>
              </w:rPr>
              <w:t>Revision</w:t>
            </w:r>
          </w:p>
        </w:tc>
        <w:tc>
          <w:tcPr>
            <w:tcW w:w="1298" w:type="dxa"/>
            <w:shd w:val="clear" w:color="auto" w:fill="D9D9D9"/>
          </w:tcPr>
          <w:p w14:paraId="32594856" w14:textId="77777777" w:rsidR="000837B6" w:rsidRPr="00B7495F" w:rsidRDefault="000837B6" w:rsidP="00E16D9A">
            <w:pPr>
              <w:pStyle w:val="StatusTable"/>
              <w:spacing w:before="0" w:after="0"/>
              <w:rPr>
                <w:b/>
              </w:rPr>
            </w:pPr>
            <w:r w:rsidRPr="00B7495F">
              <w:rPr>
                <w:b/>
              </w:rPr>
              <w:t>Date</w:t>
            </w:r>
          </w:p>
        </w:tc>
        <w:tc>
          <w:tcPr>
            <w:tcW w:w="1620" w:type="dxa"/>
            <w:shd w:val="clear" w:color="auto" w:fill="D9D9D9"/>
          </w:tcPr>
          <w:p w14:paraId="2638C71D" w14:textId="77777777" w:rsidR="000837B6" w:rsidRPr="00B7495F" w:rsidRDefault="000837B6" w:rsidP="00E16D9A">
            <w:pPr>
              <w:pStyle w:val="StatusTable"/>
              <w:spacing w:before="0" w:after="0"/>
              <w:rPr>
                <w:b/>
              </w:rPr>
            </w:pPr>
            <w:r w:rsidRPr="00B7495F">
              <w:rPr>
                <w:b/>
              </w:rPr>
              <w:t>Author(s)</w:t>
            </w:r>
          </w:p>
        </w:tc>
        <w:tc>
          <w:tcPr>
            <w:tcW w:w="5062" w:type="dxa"/>
            <w:shd w:val="clear" w:color="auto" w:fill="D9D9D9"/>
          </w:tcPr>
          <w:p w14:paraId="6B3B5C07" w14:textId="77777777" w:rsidR="000837B6" w:rsidRPr="00B7495F" w:rsidRDefault="000837B6" w:rsidP="00E16D9A">
            <w:pPr>
              <w:pStyle w:val="StatusTable"/>
              <w:spacing w:before="0" w:after="0"/>
              <w:rPr>
                <w:b/>
              </w:rPr>
            </w:pPr>
            <w:r w:rsidRPr="00B7495F">
              <w:rPr>
                <w:b/>
              </w:rPr>
              <w:t>Notes</w:t>
            </w:r>
          </w:p>
        </w:tc>
      </w:tr>
      <w:tr w:rsidR="000837B6" w:rsidRPr="00B7495F" w14:paraId="30EF3043" w14:textId="77777777" w:rsidTr="003469D6">
        <w:trPr>
          <w:cantSplit/>
          <w:tblHeader/>
          <w:jc w:val="center"/>
        </w:trPr>
        <w:tc>
          <w:tcPr>
            <w:tcW w:w="1065" w:type="dxa"/>
          </w:tcPr>
          <w:p w14:paraId="2D53CBFB" w14:textId="77777777" w:rsidR="000837B6" w:rsidRPr="00B7495F" w:rsidRDefault="000837B6" w:rsidP="007C5B15">
            <w:pPr>
              <w:pStyle w:val="StatusTable"/>
              <w:spacing w:before="0" w:after="0"/>
              <w:rPr>
                <w:b/>
              </w:rPr>
            </w:pPr>
            <w:r>
              <w:rPr>
                <w:b/>
              </w:rPr>
              <w:t xml:space="preserve">WIP </w:t>
            </w:r>
            <w:r w:rsidR="007C5B15">
              <w:rPr>
                <w:b/>
              </w:rPr>
              <w:t>0</w:t>
            </w:r>
            <w:r>
              <w:rPr>
                <w:b/>
              </w:rPr>
              <w:t>.1</w:t>
            </w:r>
          </w:p>
        </w:tc>
        <w:tc>
          <w:tcPr>
            <w:tcW w:w="1298" w:type="dxa"/>
          </w:tcPr>
          <w:p w14:paraId="02C5241E" w14:textId="6FCE50B3" w:rsidR="000837B6" w:rsidRPr="00B7495F" w:rsidRDefault="003469D6" w:rsidP="00D82625">
            <w:pPr>
              <w:pStyle w:val="StatusTable"/>
              <w:spacing w:before="0" w:after="0"/>
              <w:rPr>
                <w:b/>
              </w:rPr>
            </w:pPr>
            <w:r>
              <w:rPr>
                <w:b/>
              </w:rPr>
              <w:t>2012-0</w:t>
            </w:r>
            <w:r w:rsidR="00A01E47">
              <w:rPr>
                <w:b/>
              </w:rPr>
              <w:t>4</w:t>
            </w:r>
            <w:r w:rsidR="00D82625">
              <w:rPr>
                <w:b/>
              </w:rPr>
              <w:t>-16</w:t>
            </w:r>
          </w:p>
        </w:tc>
        <w:tc>
          <w:tcPr>
            <w:tcW w:w="1620" w:type="dxa"/>
          </w:tcPr>
          <w:p w14:paraId="600754C2" w14:textId="72BB16D4" w:rsidR="000837B6" w:rsidRPr="00B7495F" w:rsidRDefault="00A01E47" w:rsidP="00E16D9A">
            <w:pPr>
              <w:pStyle w:val="StatusTable"/>
              <w:spacing w:before="0" w:after="0"/>
              <w:rPr>
                <w:b/>
              </w:rPr>
            </w:pPr>
            <w:r>
              <w:rPr>
                <w:b/>
              </w:rPr>
              <w:t>Tim Whitton</w:t>
            </w:r>
          </w:p>
        </w:tc>
        <w:tc>
          <w:tcPr>
            <w:tcW w:w="5062" w:type="dxa"/>
          </w:tcPr>
          <w:p w14:paraId="144B89B9" w14:textId="77777777" w:rsidR="000837B6" w:rsidRPr="00772FA7" w:rsidRDefault="000837B6" w:rsidP="00E16D9A">
            <w:pPr>
              <w:pStyle w:val="StatusTable"/>
              <w:spacing w:before="0" w:after="0"/>
            </w:pPr>
            <w:r>
              <w:t>Initial Draft</w:t>
            </w:r>
          </w:p>
        </w:tc>
      </w:tr>
      <w:tr w:rsidR="000837B6" w:rsidRPr="00B7495F" w14:paraId="19497743" w14:textId="77777777" w:rsidTr="003469D6">
        <w:trPr>
          <w:cantSplit/>
          <w:tblHeader/>
          <w:jc w:val="center"/>
        </w:trPr>
        <w:tc>
          <w:tcPr>
            <w:tcW w:w="1065" w:type="dxa"/>
          </w:tcPr>
          <w:p w14:paraId="6CEDCF66" w14:textId="439616F6" w:rsidR="000837B6" w:rsidRDefault="00DF1BC4" w:rsidP="00E16D9A">
            <w:pPr>
              <w:pStyle w:val="StatusTable"/>
              <w:spacing w:before="0" w:after="0"/>
              <w:rPr>
                <w:b/>
              </w:rPr>
            </w:pPr>
            <w:r>
              <w:rPr>
                <w:b/>
              </w:rPr>
              <w:t>WIP 0.2</w:t>
            </w:r>
          </w:p>
        </w:tc>
        <w:tc>
          <w:tcPr>
            <w:tcW w:w="1298" w:type="dxa"/>
          </w:tcPr>
          <w:p w14:paraId="7A3A6C38" w14:textId="12A1C1C6" w:rsidR="000837B6" w:rsidRDefault="00DF1BC4" w:rsidP="00DF1BC4">
            <w:pPr>
              <w:pStyle w:val="StatusTable"/>
              <w:spacing w:before="0" w:after="0"/>
              <w:rPr>
                <w:b/>
              </w:rPr>
            </w:pPr>
            <w:r>
              <w:rPr>
                <w:b/>
              </w:rPr>
              <w:t>2012-04-30</w:t>
            </w:r>
          </w:p>
        </w:tc>
        <w:tc>
          <w:tcPr>
            <w:tcW w:w="1620" w:type="dxa"/>
          </w:tcPr>
          <w:p w14:paraId="2E569D67" w14:textId="758F8CEE" w:rsidR="000837B6" w:rsidRDefault="00DF1BC4" w:rsidP="00E16D9A">
            <w:pPr>
              <w:pStyle w:val="StatusTable"/>
              <w:spacing w:before="0" w:after="0"/>
              <w:rPr>
                <w:b/>
              </w:rPr>
            </w:pPr>
            <w:r>
              <w:rPr>
                <w:b/>
              </w:rPr>
              <w:t>Tim Whitton</w:t>
            </w:r>
          </w:p>
        </w:tc>
        <w:tc>
          <w:tcPr>
            <w:tcW w:w="5062" w:type="dxa"/>
          </w:tcPr>
          <w:p w14:paraId="4BE1320A" w14:textId="1F1E743C" w:rsidR="000837B6" w:rsidRPr="00772FA7" w:rsidRDefault="00DF1BC4" w:rsidP="00E16D9A">
            <w:pPr>
              <w:pStyle w:val="StatusTable"/>
              <w:spacing w:before="0" w:after="0"/>
            </w:pPr>
            <w:r>
              <w:t>Updated to include variant attribute and Error Message structure</w:t>
            </w:r>
          </w:p>
        </w:tc>
      </w:tr>
      <w:tr w:rsidR="000837B6" w:rsidRPr="00B7495F" w14:paraId="3F18EE46" w14:textId="77777777" w:rsidTr="003469D6">
        <w:trPr>
          <w:cantSplit/>
          <w:tblHeader/>
          <w:jc w:val="center"/>
        </w:trPr>
        <w:tc>
          <w:tcPr>
            <w:tcW w:w="1065" w:type="dxa"/>
          </w:tcPr>
          <w:p w14:paraId="3270FFB6" w14:textId="75184B61" w:rsidR="000837B6" w:rsidRDefault="002112C3" w:rsidP="00E16D9A">
            <w:pPr>
              <w:pStyle w:val="StatusTable"/>
              <w:spacing w:before="0" w:after="0"/>
              <w:rPr>
                <w:b/>
              </w:rPr>
            </w:pPr>
            <w:r>
              <w:rPr>
                <w:b/>
              </w:rPr>
              <w:t>WIP 0.3</w:t>
            </w:r>
          </w:p>
        </w:tc>
        <w:tc>
          <w:tcPr>
            <w:tcW w:w="1298" w:type="dxa"/>
          </w:tcPr>
          <w:p w14:paraId="340EAFB3" w14:textId="3742E947" w:rsidR="000837B6" w:rsidRDefault="002112C3">
            <w:pPr>
              <w:pStyle w:val="StatusTable"/>
              <w:spacing w:before="0" w:after="0"/>
              <w:rPr>
                <w:b/>
              </w:rPr>
            </w:pPr>
            <w:r>
              <w:rPr>
                <w:b/>
              </w:rPr>
              <w:t>2012-05-1</w:t>
            </w:r>
            <w:r w:rsidR="00A4673A">
              <w:rPr>
                <w:b/>
              </w:rPr>
              <w:t>6</w:t>
            </w:r>
          </w:p>
        </w:tc>
        <w:tc>
          <w:tcPr>
            <w:tcW w:w="1620" w:type="dxa"/>
          </w:tcPr>
          <w:p w14:paraId="327743EA" w14:textId="5F92E109" w:rsidR="000837B6" w:rsidRDefault="002112C3" w:rsidP="00E16D9A">
            <w:pPr>
              <w:pStyle w:val="StatusTable"/>
              <w:spacing w:before="0" w:after="0"/>
              <w:rPr>
                <w:b/>
              </w:rPr>
            </w:pPr>
            <w:r>
              <w:rPr>
                <w:b/>
              </w:rPr>
              <w:t>Tim Whitton</w:t>
            </w:r>
          </w:p>
        </w:tc>
        <w:tc>
          <w:tcPr>
            <w:tcW w:w="5062" w:type="dxa"/>
          </w:tcPr>
          <w:p w14:paraId="24753257" w14:textId="1CFC2A5A" w:rsidR="000837B6" w:rsidRPr="00772FA7" w:rsidRDefault="002112C3" w:rsidP="00E16D9A">
            <w:pPr>
              <w:pStyle w:val="StatusTable"/>
              <w:spacing w:before="0" w:after="0"/>
            </w:pPr>
            <w:r>
              <w:t xml:space="preserve">Update to consistently reference proposed xml structure, to include epsid with peid, to describe the source for the attributes of </w:t>
            </w:r>
            <w:r w:rsidR="003F4FD6">
              <w:t>VisitResult</w:t>
            </w:r>
            <w:r>
              <w:t>, to use AssetRef@peid/epsid as source for adAssetRef</w:t>
            </w:r>
            <w:r w:rsidR="00A4673A">
              <w:t>, to add adAssetPAID, standardize order of attributes, reduce VisitResult to visit related data, to add more guidance on processing.</w:t>
            </w:r>
          </w:p>
        </w:tc>
      </w:tr>
      <w:tr w:rsidR="000837B6" w:rsidRPr="00B7495F" w14:paraId="1CBC6678" w14:textId="77777777" w:rsidTr="003469D6">
        <w:trPr>
          <w:cantSplit/>
          <w:tblHeader/>
          <w:jc w:val="center"/>
        </w:trPr>
        <w:tc>
          <w:tcPr>
            <w:tcW w:w="1065" w:type="dxa"/>
          </w:tcPr>
          <w:p w14:paraId="3A79D5E3" w14:textId="78883A7B" w:rsidR="000837B6" w:rsidRDefault="005353D2" w:rsidP="00E16D9A">
            <w:pPr>
              <w:pStyle w:val="StatusTable"/>
              <w:spacing w:before="0" w:after="0"/>
              <w:rPr>
                <w:b/>
              </w:rPr>
            </w:pPr>
            <w:r>
              <w:rPr>
                <w:b/>
              </w:rPr>
              <w:t>Draft</w:t>
            </w:r>
          </w:p>
        </w:tc>
        <w:tc>
          <w:tcPr>
            <w:tcW w:w="1298" w:type="dxa"/>
          </w:tcPr>
          <w:p w14:paraId="6F0F32DD" w14:textId="1D38799F" w:rsidR="000837B6" w:rsidRDefault="005353D2" w:rsidP="00E16D9A">
            <w:pPr>
              <w:pStyle w:val="StatusTable"/>
              <w:spacing w:before="0" w:after="0"/>
              <w:rPr>
                <w:b/>
              </w:rPr>
            </w:pPr>
            <w:r>
              <w:rPr>
                <w:b/>
              </w:rPr>
              <w:t>2012-06-01</w:t>
            </w:r>
          </w:p>
        </w:tc>
        <w:tc>
          <w:tcPr>
            <w:tcW w:w="1620" w:type="dxa"/>
          </w:tcPr>
          <w:p w14:paraId="351F3A7A" w14:textId="1A9E82AF" w:rsidR="000837B6" w:rsidRDefault="005353D2" w:rsidP="005353D2">
            <w:pPr>
              <w:pStyle w:val="StatusTable"/>
              <w:spacing w:before="0" w:after="0"/>
              <w:rPr>
                <w:b/>
              </w:rPr>
            </w:pPr>
            <w:r>
              <w:rPr>
                <w:b/>
              </w:rPr>
              <w:t>Tim Whitton</w:t>
            </w:r>
          </w:p>
        </w:tc>
        <w:tc>
          <w:tcPr>
            <w:tcW w:w="5062" w:type="dxa"/>
          </w:tcPr>
          <w:p w14:paraId="0A132D45" w14:textId="6F4C8985" w:rsidR="000837B6" w:rsidRPr="00772FA7" w:rsidRDefault="005353D2">
            <w:pPr>
              <w:pStyle w:val="StatusTable"/>
              <w:spacing w:before="0" w:after="0"/>
            </w:pPr>
            <w:r>
              <w:t xml:space="preserve">Change type of HHID from nonnegativeint, </w:t>
            </w:r>
            <w:r w:rsidR="00751685">
              <w:t>considerable change to the structure of elements and the attribute names within elements (section 4)</w:t>
            </w:r>
          </w:p>
        </w:tc>
      </w:tr>
      <w:tr w:rsidR="000837B6" w:rsidRPr="00B7495F" w14:paraId="4F5EDA56" w14:textId="77777777" w:rsidTr="003469D6">
        <w:trPr>
          <w:cantSplit/>
          <w:tblHeader/>
          <w:jc w:val="center"/>
        </w:trPr>
        <w:tc>
          <w:tcPr>
            <w:tcW w:w="1065" w:type="dxa"/>
          </w:tcPr>
          <w:p w14:paraId="02B3B821" w14:textId="1DA873DE" w:rsidR="000837B6" w:rsidRDefault="007C0ADD" w:rsidP="00E16D9A">
            <w:pPr>
              <w:pStyle w:val="StatusTable"/>
              <w:spacing w:before="0" w:after="0"/>
              <w:rPr>
                <w:b/>
              </w:rPr>
            </w:pPr>
            <w:r>
              <w:rPr>
                <w:b/>
              </w:rPr>
              <w:t>Draft</w:t>
            </w:r>
          </w:p>
        </w:tc>
        <w:tc>
          <w:tcPr>
            <w:tcW w:w="1298" w:type="dxa"/>
          </w:tcPr>
          <w:p w14:paraId="43AB75BF" w14:textId="10DF6629" w:rsidR="000837B6" w:rsidRDefault="007C0ADD" w:rsidP="00E16D9A">
            <w:pPr>
              <w:pStyle w:val="StatusTable"/>
              <w:spacing w:before="0" w:after="0"/>
              <w:rPr>
                <w:b/>
              </w:rPr>
            </w:pPr>
            <w:r>
              <w:rPr>
                <w:b/>
              </w:rPr>
              <w:t>2012-06-12</w:t>
            </w:r>
          </w:p>
        </w:tc>
        <w:tc>
          <w:tcPr>
            <w:tcW w:w="1620" w:type="dxa"/>
          </w:tcPr>
          <w:p w14:paraId="23D0FD3A" w14:textId="655EF7AD" w:rsidR="000837B6" w:rsidRDefault="007C0ADD" w:rsidP="00E16D9A">
            <w:pPr>
              <w:pStyle w:val="StatusTable"/>
              <w:spacing w:before="0" w:after="0"/>
              <w:rPr>
                <w:b/>
              </w:rPr>
            </w:pPr>
            <w:r>
              <w:rPr>
                <w:b/>
              </w:rPr>
              <w:t>Tim Whitton</w:t>
            </w:r>
          </w:p>
        </w:tc>
        <w:tc>
          <w:tcPr>
            <w:tcW w:w="5062" w:type="dxa"/>
          </w:tcPr>
          <w:p w14:paraId="238F6693" w14:textId="5AAF918D" w:rsidR="000837B6" w:rsidRPr="00772FA7" w:rsidRDefault="007C0ADD">
            <w:pPr>
              <w:pStyle w:val="StatusTable"/>
              <w:spacing w:before="0" w:after="0"/>
            </w:pPr>
            <w:r>
              <w:t xml:space="preserve">Rename doc as generic SaFI spec recommendation, </w:t>
            </w:r>
            <w:r w:rsidR="00B344E5">
              <w:t xml:space="preserve">make content generic (non Canoe Specific), </w:t>
            </w:r>
            <w:r w:rsidR="008B6457">
              <w:t xml:space="preserve">Majoe updates to schema – to numerous so consider this a new docment, </w:t>
            </w:r>
            <w:r w:rsidR="00B344E5">
              <w:t xml:space="preserve">Update </w:t>
            </w:r>
            <w:r w:rsidR="008B6457">
              <w:t>Processing Rules to sync with schema changes</w:t>
            </w:r>
            <w:r w:rsidR="00B344E5">
              <w:t>.</w:t>
            </w:r>
          </w:p>
        </w:tc>
      </w:tr>
      <w:tr w:rsidR="00702814" w:rsidRPr="00B7495F" w14:paraId="3AEC99AF" w14:textId="77777777" w:rsidTr="003469D6">
        <w:trPr>
          <w:cantSplit/>
          <w:tblHeader/>
          <w:jc w:val="center"/>
        </w:trPr>
        <w:tc>
          <w:tcPr>
            <w:tcW w:w="1065" w:type="dxa"/>
          </w:tcPr>
          <w:p w14:paraId="17C5263D" w14:textId="21D0917D" w:rsidR="00702814" w:rsidRDefault="00702814" w:rsidP="00E16D9A">
            <w:pPr>
              <w:pStyle w:val="StatusTable"/>
              <w:spacing w:before="0" w:after="0"/>
              <w:rPr>
                <w:b/>
              </w:rPr>
            </w:pPr>
            <w:r>
              <w:rPr>
                <w:b/>
              </w:rPr>
              <w:t>Draft</w:t>
            </w:r>
          </w:p>
        </w:tc>
        <w:tc>
          <w:tcPr>
            <w:tcW w:w="1298" w:type="dxa"/>
          </w:tcPr>
          <w:p w14:paraId="0158B6CC" w14:textId="596A23C1" w:rsidR="00702814" w:rsidRDefault="00702814" w:rsidP="00E16D9A">
            <w:pPr>
              <w:pStyle w:val="StatusTable"/>
              <w:spacing w:before="0" w:after="0"/>
              <w:rPr>
                <w:b/>
              </w:rPr>
            </w:pPr>
            <w:r>
              <w:rPr>
                <w:b/>
              </w:rPr>
              <w:t>2012-06-20</w:t>
            </w:r>
          </w:p>
        </w:tc>
        <w:tc>
          <w:tcPr>
            <w:tcW w:w="1620" w:type="dxa"/>
          </w:tcPr>
          <w:p w14:paraId="43697245" w14:textId="57EA778E" w:rsidR="00702814" w:rsidRDefault="00702814" w:rsidP="00E16D9A">
            <w:pPr>
              <w:pStyle w:val="StatusTable"/>
              <w:spacing w:before="0" w:after="0"/>
              <w:rPr>
                <w:b/>
              </w:rPr>
            </w:pPr>
            <w:r>
              <w:rPr>
                <w:b/>
              </w:rPr>
              <w:t>Tim Whitton</w:t>
            </w:r>
          </w:p>
        </w:tc>
        <w:tc>
          <w:tcPr>
            <w:tcW w:w="5062" w:type="dxa"/>
          </w:tcPr>
          <w:p w14:paraId="3F51A9D1" w14:textId="425EC4FB" w:rsidR="00702814" w:rsidRDefault="00702814">
            <w:pPr>
              <w:pStyle w:val="StatusTable"/>
              <w:spacing w:before="0" w:after="0"/>
            </w:pPr>
            <w:r>
              <w:t>Change name of “programPAID” to “titlePAID” and segregate into it’s own element with a startTime attribute</w:t>
            </w:r>
          </w:p>
        </w:tc>
      </w:tr>
      <w:tr w:rsidR="00EA0F79" w:rsidRPr="00B7495F" w14:paraId="52B91B55" w14:textId="77777777" w:rsidTr="003469D6">
        <w:trPr>
          <w:cantSplit/>
          <w:tblHeader/>
          <w:jc w:val="center"/>
          <w:ins w:id="3" w:author="Tim Whitton" w:date="2012-06-22T14:29:00Z"/>
        </w:trPr>
        <w:tc>
          <w:tcPr>
            <w:tcW w:w="1065" w:type="dxa"/>
          </w:tcPr>
          <w:p w14:paraId="26A6C219" w14:textId="2CC7A30A" w:rsidR="00EA0F79" w:rsidRDefault="00EA0F79" w:rsidP="00E16D9A">
            <w:pPr>
              <w:pStyle w:val="StatusTable"/>
              <w:spacing w:before="0" w:after="0"/>
              <w:rPr>
                <w:ins w:id="4" w:author="Tim Whitton" w:date="2012-06-22T14:29:00Z"/>
                <w:b/>
              </w:rPr>
            </w:pPr>
            <w:ins w:id="5" w:author="Tim Whitton" w:date="2012-06-22T14:30:00Z">
              <w:r>
                <w:rPr>
                  <w:b/>
                </w:rPr>
                <w:t>Draft</w:t>
              </w:r>
            </w:ins>
          </w:p>
        </w:tc>
        <w:tc>
          <w:tcPr>
            <w:tcW w:w="1298" w:type="dxa"/>
          </w:tcPr>
          <w:p w14:paraId="6670F5C6" w14:textId="3B46259D" w:rsidR="00EA0F79" w:rsidRDefault="00EA0F79">
            <w:pPr>
              <w:pStyle w:val="StatusTable"/>
              <w:spacing w:before="0" w:after="0"/>
              <w:rPr>
                <w:ins w:id="6" w:author="Tim Whitton" w:date="2012-06-22T14:29:00Z"/>
                <w:b/>
              </w:rPr>
            </w:pPr>
            <w:ins w:id="7" w:author="Tim Whitton" w:date="2012-06-22T14:30:00Z">
              <w:r>
                <w:rPr>
                  <w:b/>
                </w:rPr>
                <w:t>2012-06-22</w:t>
              </w:r>
            </w:ins>
          </w:p>
        </w:tc>
        <w:tc>
          <w:tcPr>
            <w:tcW w:w="1620" w:type="dxa"/>
          </w:tcPr>
          <w:p w14:paraId="16918BB8" w14:textId="369086F0" w:rsidR="00EA0F79" w:rsidRDefault="00EA0F79" w:rsidP="00E16D9A">
            <w:pPr>
              <w:pStyle w:val="StatusTable"/>
              <w:spacing w:before="0" w:after="0"/>
              <w:rPr>
                <w:ins w:id="8" w:author="Tim Whitton" w:date="2012-06-22T14:29:00Z"/>
                <w:b/>
              </w:rPr>
            </w:pPr>
            <w:ins w:id="9" w:author="Tim Whitton" w:date="2012-06-22T14:30:00Z">
              <w:r>
                <w:rPr>
                  <w:b/>
                </w:rPr>
                <w:t>Tim Whitton</w:t>
              </w:r>
            </w:ins>
          </w:p>
        </w:tc>
        <w:tc>
          <w:tcPr>
            <w:tcW w:w="5062" w:type="dxa"/>
          </w:tcPr>
          <w:p w14:paraId="68A9BCB3" w14:textId="77777777" w:rsidR="00EA0F79" w:rsidRDefault="00EA0F79">
            <w:pPr>
              <w:pStyle w:val="StatusTable"/>
              <w:spacing w:before="0" w:after="0"/>
              <w:rPr>
                <w:ins w:id="10" w:author="Tim Whitton" w:date="2012-06-22T14:29:00Z"/>
              </w:rPr>
            </w:pPr>
          </w:p>
        </w:tc>
      </w:tr>
    </w:tbl>
    <w:p w14:paraId="04EAF348" w14:textId="77777777" w:rsidR="000837B6" w:rsidRDefault="000837B6" w:rsidP="00E16D9A">
      <w:pPr>
        <w:pStyle w:val="TOCHeading"/>
        <w:jc w:val="center"/>
        <w:rPr>
          <w:color w:val="auto"/>
          <w:sz w:val="32"/>
          <w:szCs w:val="32"/>
        </w:rPr>
      </w:pPr>
    </w:p>
    <w:p w14:paraId="4483C30F" w14:textId="77777777" w:rsidR="000837B6" w:rsidRDefault="000837B6" w:rsidP="00E16D9A">
      <w:pPr>
        <w:pStyle w:val="TOCHeading"/>
        <w:spacing w:before="120"/>
      </w:pPr>
      <w:r>
        <w:rPr>
          <w:color w:val="auto"/>
          <w:sz w:val="32"/>
          <w:szCs w:val="32"/>
        </w:rPr>
        <w:br w:type="page"/>
      </w:r>
      <w:r>
        <w:lastRenderedPageBreak/>
        <w:t>Table of Contents</w:t>
      </w:r>
    </w:p>
    <w:p w14:paraId="2D149B71" w14:textId="505C91C0" w:rsidR="00426797" w:rsidRDefault="00862B07">
      <w:pPr>
        <w:pStyle w:val="TOC1"/>
        <w:tabs>
          <w:tab w:val="left" w:pos="400"/>
          <w:tab w:val="right" w:leader="dot" w:pos="9350"/>
        </w:tabs>
        <w:rPr>
          <w:rFonts w:asciiTheme="minorHAnsi" w:eastAsiaTheme="minorEastAsia" w:hAnsiTheme="minorHAnsi" w:cstheme="minorBidi"/>
          <w:b w:val="0"/>
          <w:bCs w:val="0"/>
          <w:caps w:val="0"/>
          <w:noProof/>
          <w:sz w:val="22"/>
          <w:szCs w:val="22"/>
        </w:rPr>
      </w:pPr>
      <w:r>
        <w:fldChar w:fldCharType="begin"/>
      </w:r>
      <w:r w:rsidR="000837B6">
        <w:instrText xml:space="preserve"> TOC \o "1-3" \h \z \u </w:instrText>
      </w:r>
      <w:r>
        <w:fldChar w:fldCharType="separate"/>
      </w:r>
      <w:hyperlink w:anchor="_Toc322363199" w:history="1">
        <w:r w:rsidR="00426797" w:rsidRPr="00D37839">
          <w:rPr>
            <w:rStyle w:val="Hyperlink"/>
            <w:noProof/>
          </w:rPr>
          <w:t>1</w:t>
        </w:r>
        <w:r w:rsidR="00426797">
          <w:rPr>
            <w:rFonts w:asciiTheme="minorHAnsi" w:eastAsiaTheme="minorEastAsia" w:hAnsiTheme="minorHAnsi" w:cstheme="minorBidi"/>
            <w:b w:val="0"/>
            <w:bCs w:val="0"/>
            <w:caps w:val="0"/>
            <w:noProof/>
            <w:sz w:val="22"/>
            <w:szCs w:val="22"/>
          </w:rPr>
          <w:tab/>
        </w:r>
        <w:r w:rsidR="00426797" w:rsidRPr="00D37839">
          <w:rPr>
            <w:rStyle w:val="Hyperlink"/>
            <w:noProof/>
          </w:rPr>
          <w:t>introduction</w:t>
        </w:r>
        <w:r w:rsidR="00426797">
          <w:rPr>
            <w:noProof/>
            <w:webHidden/>
          </w:rPr>
          <w:tab/>
        </w:r>
        <w:r w:rsidR="00426797">
          <w:rPr>
            <w:noProof/>
            <w:webHidden/>
          </w:rPr>
          <w:fldChar w:fldCharType="begin"/>
        </w:r>
        <w:r w:rsidR="00426797">
          <w:rPr>
            <w:noProof/>
            <w:webHidden/>
          </w:rPr>
          <w:instrText xml:space="preserve"> PAGEREF _Toc322363199 \h </w:instrText>
        </w:r>
        <w:r w:rsidR="00426797">
          <w:rPr>
            <w:noProof/>
            <w:webHidden/>
          </w:rPr>
        </w:r>
        <w:r w:rsidR="00426797">
          <w:rPr>
            <w:noProof/>
            <w:webHidden/>
          </w:rPr>
          <w:fldChar w:fldCharType="separate"/>
        </w:r>
        <w:r w:rsidR="005F07C3">
          <w:rPr>
            <w:noProof/>
            <w:webHidden/>
          </w:rPr>
          <w:t>1</w:t>
        </w:r>
        <w:r w:rsidR="00426797">
          <w:rPr>
            <w:noProof/>
            <w:webHidden/>
          </w:rPr>
          <w:fldChar w:fldCharType="end"/>
        </w:r>
      </w:hyperlink>
    </w:p>
    <w:p w14:paraId="0A9C138C" w14:textId="0A505403" w:rsidR="00426797" w:rsidRDefault="00413235">
      <w:pPr>
        <w:pStyle w:val="TOC2"/>
        <w:tabs>
          <w:tab w:val="left" w:pos="800"/>
          <w:tab w:val="right" w:leader="dot" w:pos="9350"/>
        </w:tabs>
        <w:rPr>
          <w:rFonts w:asciiTheme="minorHAnsi" w:eastAsiaTheme="minorEastAsia" w:hAnsiTheme="minorHAnsi" w:cstheme="minorBidi"/>
          <w:noProof/>
          <w:sz w:val="22"/>
          <w:szCs w:val="22"/>
        </w:rPr>
      </w:pPr>
      <w:hyperlink w:anchor="_Toc322363200" w:history="1">
        <w:r w:rsidR="00426797" w:rsidRPr="00D37839">
          <w:rPr>
            <w:rStyle w:val="Hyperlink"/>
            <w:noProof/>
          </w:rPr>
          <w:t>1.1</w:t>
        </w:r>
        <w:r w:rsidR="00426797">
          <w:rPr>
            <w:rFonts w:asciiTheme="minorHAnsi" w:eastAsiaTheme="minorEastAsia" w:hAnsiTheme="minorHAnsi" w:cstheme="minorBidi"/>
            <w:noProof/>
            <w:sz w:val="22"/>
            <w:szCs w:val="22"/>
          </w:rPr>
          <w:tab/>
        </w:r>
        <w:r w:rsidR="00426797" w:rsidRPr="00D37839">
          <w:rPr>
            <w:rStyle w:val="Hyperlink"/>
            <w:noProof/>
          </w:rPr>
          <w:t>Document Purpose</w:t>
        </w:r>
        <w:r w:rsidR="00426797">
          <w:rPr>
            <w:noProof/>
            <w:webHidden/>
          </w:rPr>
          <w:tab/>
        </w:r>
        <w:r w:rsidR="00426797">
          <w:rPr>
            <w:noProof/>
            <w:webHidden/>
          </w:rPr>
          <w:fldChar w:fldCharType="begin"/>
        </w:r>
        <w:r w:rsidR="00426797">
          <w:rPr>
            <w:noProof/>
            <w:webHidden/>
          </w:rPr>
          <w:instrText xml:space="preserve"> PAGEREF _Toc322363200 \h </w:instrText>
        </w:r>
        <w:r w:rsidR="00426797">
          <w:rPr>
            <w:noProof/>
            <w:webHidden/>
          </w:rPr>
        </w:r>
        <w:r w:rsidR="00426797">
          <w:rPr>
            <w:noProof/>
            <w:webHidden/>
          </w:rPr>
          <w:fldChar w:fldCharType="separate"/>
        </w:r>
        <w:r w:rsidR="005F07C3">
          <w:rPr>
            <w:noProof/>
            <w:webHidden/>
          </w:rPr>
          <w:t>1</w:t>
        </w:r>
        <w:r w:rsidR="00426797">
          <w:rPr>
            <w:noProof/>
            <w:webHidden/>
          </w:rPr>
          <w:fldChar w:fldCharType="end"/>
        </w:r>
      </w:hyperlink>
    </w:p>
    <w:p w14:paraId="20A69F01" w14:textId="46B3A1B9" w:rsidR="00426797" w:rsidRDefault="00413235">
      <w:pPr>
        <w:pStyle w:val="TOC2"/>
        <w:tabs>
          <w:tab w:val="left" w:pos="800"/>
          <w:tab w:val="right" w:leader="dot" w:pos="9350"/>
        </w:tabs>
        <w:rPr>
          <w:rFonts w:asciiTheme="minorHAnsi" w:eastAsiaTheme="minorEastAsia" w:hAnsiTheme="minorHAnsi" w:cstheme="minorBidi"/>
          <w:noProof/>
          <w:sz w:val="22"/>
          <w:szCs w:val="22"/>
        </w:rPr>
      </w:pPr>
      <w:hyperlink w:anchor="_Toc322363201" w:history="1">
        <w:r w:rsidR="00426797" w:rsidRPr="00D37839">
          <w:rPr>
            <w:rStyle w:val="Hyperlink"/>
            <w:noProof/>
          </w:rPr>
          <w:t>1.1</w:t>
        </w:r>
        <w:r w:rsidR="00426797">
          <w:rPr>
            <w:rFonts w:asciiTheme="minorHAnsi" w:eastAsiaTheme="minorEastAsia" w:hAnsiTheme="minorHAnsi" w:cstheme="minorBidi"/>
            <w:noProof/>
            <w:sz w:val="22"/>
            <w:szCs w:val="22"/>
          </w:rPr>
          <w:tab/>
        </w:r>
        <w:r w:rsidR="00426797" w:rsidRPr="00D37839">
          <w:rPr>
            <w:rStyle w:val="Hyperlink"/>
            <w:noProof/>
          </w:rPr>
          <w:t>Scope</w:t>
        </w:r>
        <w:r w:rsidR="00426797">
          <w:rPr>
            <w:noProof/>
            <w:webHidden/>
          </w:rPr>
          <w:tab/>
        </w:r>
        <w:r w:rsidR="00426797">
          <w:rPr>
            <w:noProof/>
            <w:webHidden/>
          </w:rPr>
          <w:fldChar w:fldCharType="begin"/>
        </w:r>
        <w:r w:rsidR="00426797">
          <w:rPr>
            <w:noProof/>
            <w:webHidden/>
          </w:rPr>
          <w:instrText xml:space="preserve"> PAGEREF _Toc322363201 \h </w:instrText>
        </w:r>
        <w:r w:rsidR="00426797">
          <w:rPr>
            <w:noProof/>
            <w:webHidden/>
          </w:rPr>
        </w:r>
        <w:r w:rsidR="00426797">
          <w:rPr>
            <w:noProof/>
            <w:webHidden/>
          </w:rPr>
          <w:fldChar w:fldCharType="separate"/>
        </w:r>
        <w:r w:rsidR="005F07C3">
          <w:rPr>
            <w:noProof/>
            <w:webHidden/>
          </w:rPr>
          <w:t>1</w:t>
        </w:r>
        <w:r w:rsidR="00426797">
          <w:rPr>
            <w:noProof/>
            <w:webHidden/>
          </w:rPr>
          <w:fldChar w:fldCharType="end"/>
        </w:r>
      </w:hyperlink>
    </w:p>
    <w:p w14:paraId="332EA53B" w14:textId="74501D9B" w:rsidR="00426797" w:rsidRDefault="00413235">
      <w:pPr>
        <w:pStyle w:val="TOC2"/>
        <w:tabs>
          <w:tab w:val="left" w:pos="800"/>
          <w:tab w:val="right" w:leader="dot" w:pos="9350"/>
        </w:tabs>
        <w:rPr>
          <w:rFonts w:asciiTheme="minorHAnsi" w:eastAsiaTheme="minorEastAsia" w:hAnsiTheme="minorHAnsi" w:cstheme="minorBidi"/>
          <w:noProof/>
          <w:sz w:val="22"/>
          <w:szCs w:val="22"/>
        </w:rPr>
      </w:pPr>
      <w:hyperlink w:anchor="_Toc322363202" w:history="1">
        <w:r w:rsidR="00426797" w:rsidRPr="00D37839">
          <w:rPr>
            <w:rStyle w:val="Hyperlink"/>
            <w:noProof/>
          </w:rPr>
          <w:t>1.2</w:t>
        </w:r>
        <w:r w:rsidR="00426797">
          <w:rPr>
            <w:rFonts w:asciiTheme="minorHAnsi" w:eastAsiaTheme="minorEastAsia" w:hAnsiTheme="minorHAnsi" w:cstheme="minorBidi"/>
            <w:noProof/>
            <w:sz w:val="22"/>
            <w:szCs w:val="22"/>
          </w:rPr>
          <w:tab/>
        </w:r>
        <w:r w:rsidR="00426797" w:rsidRPr="00D37839">
          <w:rPr>
            <w:rStyle w:val="Hyperlink"/>
            <w:noProof/>
          </w:rPr>
          <w:t>Audience</w:t>
        </w:r>
        <w:r w:rsidR="00426797">
          <w:rPr>
            <w:noProof/>
            <w:webHidden/>
          </w:rPr>
          <w:tab/>
        </w:r>
        <w:r w:rsidR="00426797">
          <w:rPr>
            <w:noProof/>
            <w:webHidden/>
          </w:rPr>
          <w:fldChar w:fldCharType="begin"/>
        </w:r>
        <w:r w:rsidR="00426797">
          <w:rPr>
            <w:noProof/>
            <w:webHidden/>
          </w:rPr>
          <w:instrText xml:space="preserve"> PAGEREF _Toc322363202 \h </w:instrText>
        </w:r>
        <w:r w:rsidR="00426797">
          <w:rPr>
            <w:noProof/>
            <w:webHidden/>
          </w:rPr>
        </w:r>
        <w:r w:rsidR="00426797">
          <w:rPr>
            <w:noProof/>
            <w:webHidden/>
          </w:rPr>
          <w:fldChar w:fldCharType="separate"/>
        </w:r>
        <w:r w:rsidR="005F07C3">
          <w:rPr>
            <w:noProof/>
            <w:webHidden/>
          </w:rPr>
          <w:t>1</w:t>
        </w:r>
        <w:r w:rsidR="00426797">
          <w:rPr>
            <w:noProof/>
            <w:webHidden/>
          </w:rPr>
          <w:fldChar w:fldCharType="end"/>
        </w:r>
      </w:hyperlink>
    </w:p>
    <w:p w14:paraId="1F85A74C" w14:textId="408CB6A0" w:rsidR="00426797" w:rsidRDefault="00413235">
      <w:pPr>
        <w:pStyle w:val="TOC2"/>
        <w:tabs>
          <w:tab w:val="left" w:pos="800"/>
          <w:tab w:val="right" w:leader="dot" w:pos="9350"/>
        </w:tabs>
        <w:rPr>
          <w:rFonts w:asciiTheme="minorHAnsi" w:eastAsiaTheme="minorEastAsia" w:hAnsiTheme="minorHAnsi" w:cstheme="minorBidi"/>
          <w:noProof/>
          <w:sz w:val="22"/>
          <w:szCs w:val="22"/>
        </w:rPr>
      </w:pPr>
      <w:hyperlink w:anchor="_Toc322363203" w:history="1">
        <w:r w:rsidR="00426797" w:rsidRPr="00D37839">
          <w:rPr>
            <w:rStyle w:val="Hyperlink"/>
            <w:noProof/>
          </w:rPr>
          <w:t>1.3</w:t>
        </w:r>
        <w:r w:rsidR="00426797">
          <w:rPr>
            <w:rFonts w:asciiTheme="minorHAnsi" w:eastAsiaTheme="minorEastAsia" w:hAnsiTheme="minorHAnsi" w:cstheme="minorBidi"/>
            <w:noProof/>
            <w:sz w:val="22"/>
            <w:szCs w:val="22"/>
          </w:rPr>
          <w:tab/>
        </w:r>
        <w:r w:rsidR="00426797" w:rsidRPr="00D37839">
          <w:rPr>
            <w:rStyle w:val="Hyperlink"/>
            <w:noProof/>
          </w:rPr>
          <w:t>Assumptions</w:t>
        </w:r>
        <w:r w:rsidR="00426797">
          <w:rPr>
            <w:noProof/>
            <w:webHidden/>
          </w:rPr>
          <w:tab/>
        </w:r>
        <w:r w:rsidR="00426797">
          <w:rPr>
            <w:noProof/>
            <w:webHidden/>
          </w:rPr>
          <w:fldChar w:fldCharType="begin"/>
        </w:r>
        <w:r w:rsidR="00426797">
          <w:rPr>
            <w:noProof/>
            <w:webHidden/>
          </w:rPr>
          <w:instrText xml:space="preserve"> PAGEREF _Toc322363203 \h </w:instrText>
        </w:r>
        <w:r w:rsidR="00426797">
          <w:rPr>
            <w:noProof/>
            <w:webHidden/>
          </w:rPr>
        </w:r>
        <w:r w:rsidR="00426797">
          <w:rPr>
            <w:noProof/>
            <w:webHidden/>
          </w:rPr>
          <w:fldChar w:fldCharType="separate"/>
        </w:r>
        <w:r w:rsidR="005F07C3">
          <w:rPr>
            <w:noProof/>
            <w:webHidden/>
          </w:rPr>
          <w:t>1</w:t>
        </w:r>
        <w:r w:rsidR="00426797">
          <w:rPr>
            <w:noProof/>
            <w:webHidden/>
          </w:rPr>
          <w:fldChar w:fldCharType="end"/>
        </w:r>
      </w:hyperlink>
    </w:p>
    <w:p w14:paraId="656FC06F" w14:textId="77777777" w:rsidR="00426797" w:rsidRDefault="00413235">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322363204" w:history="1">
        <w:r w:rsidR="00426797" w:rsidRPr="00D37839">
          <w:rPr>
            <w:rStyle w:val="Hyperlink"/>
            <w:noProof/>
          </w:rPr>
          <w:t>2</w:t>
        </w:r>
        <w:r w:rsidR="00426797">
          <w:rPr>
            <w:rFonts w:asciiTheme="minorHAnsi" w:eastAsiaTheme="minorEastAsia" w:hAnsiTheme="minorHAnsi" w:cstheme="minorBidi"/>
            <w:b w:val="0"/>
            <w:bCs w:val="0"/>
            <w:caps w:val="0"/>
            <w:noProof/>
            <w:sz w:val="22"/>
            <w:szCs w:val="22"/>
          </w:rPr>
          <w:tab/>
        </w:r>
        <w:r w:rsidR="00426797" w:rsidRPr="00D37839">
          <w:rPr>
            <w:rStyle w:val="Hyperlink"/>
            <w:noProof/>
          </w:rPr>
          <w:t>Overview</w:t>
        </w:r>
        <w:r w:rsidR="00426797">
          <w:rPr>
            <w:noProof/>
            <w:webHidden/>
          </w:rPr>
          <w:tab/>
        </w:r>
        <w:r w:rsidR="00426797">
          <w:rPr>
            <w:noProof/>
            <w:webHidden/>
          </w:rPr>
          <w:fldChar w:fldCharType="begin"/>
        </w:r>
        <w:r w:rsidR="00426797">
          <w:rPr>
            <w:noProof/>
            <w:webHidden/>
          </w:rPr>
          <w:instrText xml:space="preserve"> PAGEREF _Toc322363204 \h </w:instrText>
        </w:r>
        <w:r w:rsidR="00426797">
          <w:rPr>
            <w:noProof/>
            <w:webHidden/>
          </w:rPr>
        </w:r>
        <w:r w:rsidR="00426797">
          <w:rPr>
            <w:noProof/>
            <w:webHidden/>
          </w:rPr>
          <w:fldChar w:fldCharType="separate"/>
        </w:r>
        <w:r w:rsidR="005F07C3">
          <w:rPr>
            <w:noProof/>
            <w:webHidden/>
          </w:rPr>
          <w:t>2</w:t>
        </w:r>
        <w:r w:rsidR="00426797">
          <w:rPr>
            <w:noProof/>
            <w:webHidden/>
          </w:rPr>
          <w:fldChar w:fldCharType="end"/>
        </w:r>
      </w:hyperlink>
    </w:p>
    <w:p w14:paraId="0B365A83" w14:textId="7146E094" w:rsidR="00426797" w:rsidRDefault="00413235">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322363205" w:history="1">
        <w:r w:rsidR="00426797" w:rsidRPr="00D37839">
          <w:rPr>
            <w:rStyle w:val="Hyperlink"/>
            <w:noProof/>
          </w:rPr>
          <w:t>3</w:t>
        </w:r>
        <w:r w:rsidR="00426797">
          <w:rPr>
            <w:rFonts w:asciiTheme="minorHAnsi" w:eastAsiaTheme="minorEastAsia" w:hAnsiTheme="minorHAnsi" w:cstheme="minorBidi"/>
            <w:b w:val="0"/>
            <w:bCs w:val="0"/>
            <w:caps w:val="0"/>
            <w:noProof/>
            <w:sz w:val="22"/>
            <w:szCs w:val="22"/>
          </w:rPr>
          <w:tab/>
        </w:r>
        <w:r w:rsidR="00426797" w:rsidRPr="00D37839">
          <w:rPr>
            <w:rStyle w:val="Hyperlink"/>
            <w:noProof/>
          </w:rPr>
          <w:t>EVENT Data Set delivered by Service Operator to Canoe</w:t>
        </w:r>
        <w:r w:rsidR="00426797">
          <w:rPr>
            <w:noProof/>
            <w:webHidden/>
          </w:rPr>
          <w:tab/>
        </w:r>
        <w:r w:rsidR="00426797">
          <w:rPr>
            <w:noProof/>
            <w:webHidden/>
          </w:rPr>
          <w:fldChar w:fldCharType="begin"/>
        </w:r>
        <w:r w:rsidR="00426797">
          <w:rPr>
            <w:noProof/>
            <w:webHidden/>
          </w:rPr>
          <w:instrText xml:space="preserve"> PAGEREF _Toc322363205 \h </w:instrText>
        </w:r>
        <w:r w:rsidR="00426797">
          <w:rPr>
            <w:noProof/>
            <w:webHidden/>
          </w:rPr>
        </w:r>
        <w:r w:rsidR="00426797">
          <w:rPr>
            <w:noProof/>
            <w:webHidden/>
          </w:rPr>
          <w:fldChar w:fldCharType="separate"/>
        </w:r>
        <w:r w:rsidR="005F07C3">
          <w:rPr>
            <w:noProof/>
            <w:webHidden/>
          </w:rPr>
          <w:t>4</w:t>
        </w:r>
        <w:r w:rsidR="00426797">
          <w:rPr>
            <w:noProof/>
            <w:webHidden/>
          </w:rPr>
          <w:fldChar w:fldCharType="end"/>
        </w:r>
      </w:hyperlink>
    </w:p>
    <w:p w14:paraId="3F3B148E" w14:textId="47228068" w:rsidR="00426797" w:rsidRDefault="00413235">
      <w:pPr>
        <w:pStyle w:val="TOC3"/>
        <w:tabs>
          <w:tab w:val="right" w:leader="dot" w:pos="9350"/>
        </w:tabs>
        <w:rPr>
          <w:rFonts w:asciiTheme="minorHAnsi" w:eastAsiaTheme="minorEastAsia" w:hAnsiTheme="minorHAnsi" w:cstheme="minorBidi"/>
          <w:i w:val="0"/>
          <w:iCs w:val="0"/>
          <w:noProof/>
          <w:sz w:val="22"/>
          <w:szCs w:val="22"/>
        </w:rPr>
      </w:pPr>
      <w:hyperlink w:anchor="_Toc322363208" w:history="1">
        <w:r w:rsidR="00426797" w:rsidRPr="00D37839">
          <w:rPr>
            <w:rStyle w:val="Hyperlink"/>
            <w:noProof/>
          </w:rPr>
          <w:t>Sample Reports</w:t>
        </w:r>
        <w:r w:rsidR="00426797">
          <w:rPr>
            <w:noProof/>
            <w:webHidden/>
          </w:rPr>
          <w:tab/>
        </w:r>
        <w:r w:rsidR="00426797">
          <w:rPr>
            <w:noProof/>
            <w:webHidden/>
          </w:rPr>
          <w:fldChar w:fldCharType="begin"/>
        </w:r>
        <w:r w:rsidR="00426797">
          <w:rPr>
            <w:noProof/>
            <w:webHidden/>
          </w:rPr>
          <w:instrText xml:space="preserve"> PAGEREF _Toc322363208 \h </w:instrText>
        </w:r>
        <w:r w:rsidR="00426797">
          <w:rPr>
            <w:noProof/>
            <w:webHidden/>
          </w:rPr>
        </w:r>
        <w:r w:rsidR="00426797">
          <w:rPr>
            <w:noProof/>
            <w:webHidden/>
          </w:rPr>
          <w:fldChar w:fldCharType="separate"/>
        </w:r>
        <w:r w:rsidR="005F07C3">
          <w:rPr>
            <w:noProof/>
            <w:webHidden/>
          </w:rPr>
          <w:t>5</w:t>
        </w:r>
        <w:r w:rsidR="00426797">
          <w:rPr>
            <w:noProof/>
            <w:webHidden/>
          </w:rPr>
          <w:fldChar w:fldCharType="end"/>
        </w:r>
      </w:hyperlink>
    </w:p>
    <w:p w14:paraId="58905191" w14:textId="11A4EC2D" w:rsidR="00426797" w:rsidRDefault="00413235">
      <w:pPr>
        <w:pStyle w:val="TOC1"/>
        <w:tabs>
          <w:tab w:val="right" w:leader="dot" w:pos="9350"/>
        </w:tabs>
        <w:rPr>
          <w:rFonts w:asciiTheme="minorHAnsi" w:eastAsiaTheme="minorEastAsia" w:hAnsiTheme="minorHAnsi" w:cstheme="minorBidi"/>
          <w:b w:val="0"/>
          <w:bCs w:val="0"/>
          <w:caps w:val="0"/>
          <w:noProof/>
          <w:sz w:val="22"/>
          <w:szCs w:val="22"/>
        </w:rPr>
      </w:pPr>
      <w:hyperlink w:anchor="_Toc322363209" w:history="1">
        <w:r w:rsidR="00426797" w:rsidRPr="00D37839">
          <w:rPr>
            <w:rStyle w:val="Hyperlink"/>
            <w:noProof/>
          </w:rPr>
          <w:t>Figure 1 – Safi Message Flow Canoe to SO to Canoe</w:t>
        </w:r>
        <w:r w:rsidR="00426797">
          <w:rPr>
            <w:noProof/>
            <w:webHidden/>
          </w:rPr>
          <w:tab/>
        </w:r>
        <w:r w:rsidR="00426797">
          <w:rPr>
            <w:noProof/>
            <w:webHidden/>
          </w:rPr>
          <w:fldChar w:fldCharType="begin"/>
        </w:r>
        <w:r w:rsidR="00426797">
          <w:rPr>
            <w:noProof/>
            <w:webHidden/>
          </w:rPr>
          <w:instrText xml:space="preserve"> PAGEREF _Toc322363209 \h </w:instrText>
        </w:r>
        <w:r w:rsidR="00426797">
          <w:rPr>
            <w:noProof/>
            <w:webHidden/>
          </w:rPr>
        </w:r>
        <w:r w:rsidR="00426797">
          <w:rPr>
            <w:noProof/>
            <w:webHidden/>
          </w:rPr>
          <w:fldChar w:fldCharType="separate"/>
        </w:r>
        <w:r w:rsidR="005F07C3">
          <w:rPr>
            <w:noProof/>
            <w:webHidden/>
          </w:rPr>
          <w:t>10</w:t>
        </w:r>
        <w:r w:rsidR="00426797">
          <w:rPr>
            <w:noProof/>
            <w:webHidden/>
          </w:rPr>
          <w:fldChar w:fldCharType="end"/>
        </w:r>
      </w:hyperlink>
    </w:p>
    <w:p w14:paraId="33961A8B" w14:textId="7F053E61" w:rsidR="00426797" w:rsidRDefault="00413235">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322363210" w:history="1">
        <w:r w:rsidR="00426797" w:rsidRPr="00D37839">
          <w:rPr>
            <w:rStyle w:val="Hyperlink"/>
            <w:noProof/>
          </w:rPr>
          <w:t>4</w:t>
        </w:r>
        <w:r w:rsidR="00426797">
          <w:rPr>
            <w:rFonts w:asciiTheme="minorHAnsi" w:eastAsiaTheme="minorEastAsia" w:hAnsiTheme="minorHAnsi" w:cstheme="minorBidi"/>
            <w:b w:val="0"/>
            <w:bCs w:val="0"/>
            <w:caps w:val="0"/>
            <w:noProof/>
            <w:sz w:val="22"/>
            <w:szCs w:val="22"/>
          </w:rPr>
          <w:tab/>
        </w:r>
        <w:r w:rsidR="00426797" w:rsidRPr="00D37839">
          <w:rPr>
            <w:rStyle w:val="Hyperlink"/>
            <w:noProof/>
          </w:rPr>
          <w:t>Required SMSI Spec Changes</w:t>
        </w:r>
        <w:r w:rsidR="00426797">
          <w:rPr>
            <w:noProof/>
            <w:webHidden/>
          </w:rPr>
          <w:tab/>
        </w:r>
        <w:r w:rsidR="00426797">
          <w:rPr>
            <w:noProof/>
            <w:webHidden/>
          </w:rPr>
          <w:fldChar w:fldCharType="begin"/>
        </w:r>
        <w:r w:rsidR="00426797">
          <w:rPr>
            <w:noProof/>
            <w:webHidden/>
          </w:rPr>
          <w:instrText xml:space="preserve"> PAGEREF _Toc322363210 \h </w:instrText>
        </w:r>
        <w:r w:rsidR="00426797">
          <w:rPr>
            <w:noProof/>
            <w:webHidden/>
          </w:rPr>
        </w:r>
        <w:r w:rsidR="00426797">
          <w:rPr>
            <w:noProof/>
            <w:webHidden/>
          </w:rPr>
          <w:fldChar w:fldCharType="separate"/>
        </w:r>
        <w:r w:rsidR="005F07C3">
          <w:rPr>
            <w:noProof/>
            <w:webHidden/>
          </w:rPr>
          <w:t>11</w:t>
        </w:r>
        <w:r w:rsidR="00426797">
          <w:rPr>
            <w:noProof/>
            <w:webHidden/>
          </w:rPr>
          <w:fldChar w:fldCharType="end"/>
        </w:r>
      </w:hyperlink>
    </w:p>
    <w:p w14:paraId="20850B6F" w14:textId="07370CBF" w:rsidR="00426797" w:rsidRDefault="00413235">
      <w:pPr>
        <w:pStyle w:val="TOC3"/>
        <w:tabs>
          <w:tab w:val="right" w:leader="dot" w:pos="9350"/>
        </w:tabs>
        <w:rPr>
          <w:rFonts w:asciiTheme="minorHAnsi" w:eastAsiaTheme="minorEastAsia" w:hAnsiTheme="minorHAnsi" w:cstheme="minorBidi"/>
          <w:i w:val="0"/>
          <w:iCs w:val="0"/>
          <w:noProof/>
          <w:sz w:val="22"/>
          <w:szCs w:val="22"/>
        </w:rPr>
      </w:pPr>
      <w:hyperlink w:anchor="_Toc322363211" w:history="1">
        <w:r w:rsidR="00426797" w:rsidRPr="00D37839">
          <w:rPr>
            <w:rStyle w:val="Hyperlink"/>
            <w:noProof/>
          </w:rPr>
          <w:t>Add a “</w:t>
        </w:r>
        <w:r w:rsidR="003F4FD6">
          <w:rPr>
            <w:rStyle w:val="Hyperlink"/>
            <w:noProof/>
          </w:rPr>
          <w:t>VisitResult</w:t>
        </w:r>
        <w:r w:rsidR="00426797" w:rsidRPr="00D37839">
          <w:rPr>
            <w:rStyle w:val="Hyperlink"/>
            <w:noProof/>
          </w:rPr>
          <w:t>Type” to the CL-SaFI-SMSI-1.1.0 schema</w:t>
        </w:r>
        <w:r w:rsidR="00426797">
          <w:rPr>
            <w:noProof/>
            <w:webHidden/>
          </w:rPr>
          <w:tab/>
        </w:r>
        <w:r w:rsidR="00426797">
          <w:rPr>
            <w:noProof/>
            <w:webHidden/>
          </w:rPr>
          <w:fldChar w:fldCharType="begin"/>
        </w:r>
        <w:r w:rsidR="00426797">
          <w:rPr>
            <w:noProof/>
            <w:webHidden/>
          </w:rPr>
          <w:instrText xml:space="preserve"> PAGEREF _Toc322363211 \h </w:instrText>
        </w:r>
        <w:r w:rsidR="00426797">
          <w:rPr>
            <w:noProof/>
            <w:webHidden/>
          </w:rPr>
        </w:r>
        <w:r w:rsidR="00426797">
          <w:rPr>
            <w:noProof/>
            <w:webHidden/>
          </w:rPr>
          <w:fldChar w:fldCharType="separate"/>
        </w:r>
        <w:r w:rsidR="005F07C3">
          <w:rPr>
            <w:noProof/>
            <w:webHidden/>
          </w:rPr>
          <w:t>11</w:t>
        </w:r>
        <w:r w:rsidR="00426797">
          <w:rPr>
            <w:noProof/>
            <w:webHidden/>
          </w:rPr>
          <w:fldChar w:fldCharType="end"/>
        </w:r>
      </w:hyperlink>
    </w:p>
    <w:p w14:paraId="2B1458FF" w14:textId="65F0B874" w:rsidR="00426797" w:rsidRDefault="00413235">
      <w:pPr>
        <w:pStyle w:val="TOC3"/>
        <w:tabs>
          <w:tab w:val="right" w:leader="dot" w:pos="9350"/>
        </w:tabs>
        <w:rPr>
          <w:rFonts w:asciiTheme="minorHAnsi" w:eastAsiaTheme="minorEastAsia" w:hAnsiTheme="minorHAnsi" w:cstheme="minorBidi"/>
          <w:i w:val="0"/>
          <w:iCs w:val="0"/>
          <w:noProof/>
          <w:sz w:val="22"/>
          <w:szCs w:val="22"/>
        </w:rPr>
      </w:pPr>
      <w:hyperlink w:anchor="_Toc322363212" w:history="1">
        <w:r w:rsidR="00426797" w:rsidRPr="00D37839">
          <w:rPr>
            <w:rStyle w:val="Hyperlink"/>
            <w:noProof/>
          </w:rPr>
          <w:t>Add a “VodEventPackageType” to the CL-SaFI-SMSI-1.1.0 schema</w:t>
        </w:r>
        <w:r w:rsidR="00426797">
          <w:rPr>
            <w:noProof/>
            <w:webHidden/>
          </w:rPr>
          <w:tab/>
        </w:r>
        <w:r w:rsidR="00426797">
          <w:rPr>
            <w:noProof/>
            <w:webHidden/>
          </w:rPr>
          <w:fldChar w:fldCharType="begin"/>
        </w:r>
        <w:r w:rsidR="00426797">
          <w:rPr>
            <w:noProof/>
            <w:webHidden/>
          </w:rPr>
          <w:instrText xml:space="preserve"> PAGEREF _Toc322363212 \h </w:instrText>
        </w:r>
        <w:r w:rsidR="00426797">
          <w:rPr>
            <w:noProof/>
            <w:webHidden/>
          </w:rPr>
        </w:r>
        <w:r w:rsidR="00426797">
          <w:rPr>
            <w:noProof/>
            <w:webHidden/>
          </w:rPr>
          <w:fldChar w:fldCharType="separate"/>
        </w:r>
        <w:r w:rsidR="005F07C3">
          <w:rPr>
            <w:noProof/>
            <w:webHidden/>
          </w:rPr>
          <w:t>13</w:t>
        </w:r>
        <w:r w:rsidR="00426797">
          <w:rPr>
            <w:noProof/>
            <w:webHidden/>
          </w:rPr>
          <w:fldChar w:fldCharType="end"/>
        </w:r>
      </w:hyperlink>
    </w:p>
    <w:p w14:paraId="46A706E7" w14:textId="5EE11567" w:rsidR="00426797" w:rsidRDefault="00413235">
      <w:pPr>
        <w:pStyle w:val="TOC3"/>
        <w:tabs>
          <w:tab w:val="right" w:leader="dot" w:pos="9350"/>
        </w:tabs>
        <w:rPr>
          <w:rFonts w:asciiTheme="minorHAnsi" w:eastAsiaTheme="minorEastAsia" w:hAnsiTheme="minorHAnsi" w:cstheme="minorBidi"/>
          <w:i w:val="0"/>
          <w:iCs w:val="0"/>
          <w:noProof/>
          <w:sz w:val="22"/>
          <w:szCs w:val="22"/>
        </w:rPr>
      </w:pPr>
      <w:hyperlink w:anchor="_Toc322363213" w:history="1">
        <w:r w:rsidR="00426797" w:rsidRPr="00D37839">
          <w:rPr>
            <w:rStyle w:val="Hyperlink"/>
            <w:noProof/>
          </w:rPr>
          <w:t>Add a “VodResponseType” to the CL-SaFI-SMSI-1.1.0 schema</w:t>
        </w:r>
        <w:r w:rsidR="00426797">
          <w:rPr>
            <w:noProof/>
            <w:webHidden/>
          </w:rPr>
          <w:tab/>
        </w:r>
        <w:r w:rsidR="00426797">
          <w:rPr>
            <w:noProof/>
            <w:webHidden/>
          </w:rPr>
          <w:fldChar w:fldCharType="begin"/>
        </w:r>
        <w:r w:rsidR="00426797">
          <w:rPr>
            <w:noProof/>
            <w:webHidden/>
          </w:rPr>
          <w:instrText xml:space="preserve"> PAGEREF _Toc322363213 \h </w:instrText>
        </w:r>
        <w:r w:rsidR="00426797">
          <w:rPr>
            <w:noProof/>
            <w:webHidden/>
          </w:rPr>
        </w:r>
        <w:r w:rsidR="00426797">
          <w:rPr>
            <w:noProof/>
            <w:webHidden/>
          </w:rPr>
          <w:fldChar w:fldCharType="separate"/>
        </w:r>
        <w:r w:rsidR="005F07C3">
          <w:rPr>
            <w:noProof/>
            <w:webHidden/>
          </w:rPr>
          <w:t>13</w:t>
        </w:r>
        <w:r w:rsidR="00426797">
          <w:rPr>
            <w:noProof/>
            <w:webHidden/>
          </w:rPr>
          <w:fldChar w:fldCharType="end"/>
        </w:r>
      </w:hyperlink>
    </w:p>
    <w:p w14:paraId="10C0A4B6" w14:textId="7BFEF365" w:rsidR="00426797" w:rsidRDefault="00413235">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322363214" w:history="1">
        <w:r w:rsidR="00426797" w:rsidRPr="00D37839">
          <w:rPr>
            <w:rStyle w:val="Hyperlink"/>
            <w:noProof/>
          </w:rPr>
          <w:t>5</w:t>
        </w:r>
        <w:r w:rsidR="00426797">
          <w:rPr>
            <w:rFonts w:asciiTheme="minorHAnsi" w:eastAsiaTheme="minorEastAsia" w:hAnsiTheme="minorHAnsi" w:cstheme="minorBidi"/>
            <w:b w:val="0"/>
            <w:bCs w:val="0"/>
            <w:caps w:val="0"/>
            <w:noProof/>
            <w:sz w:val="22"/>
            <w:szCs w:val="22"/>
          </w:rPr>
          <w:tab/>
        </w:r>
        <w:r w:rsidR="00426797" w:rsidRPr="00D37839">
          <w:rPr>
            <w:rStyle w:val="Hyperlink"/>
            <w:noProof/>
          </w:rPr>
          <w:t>Processing Rule General Guidelines</w:t>
        </w:r>
        <w:r w:rsidR="00426797">
          <w:rPr>
            <w:noProof/>
            <w:webHidden/>
          </w:rPr>
          <w:tab/>
        </w:r>
        <w:r w:rsidR="00426797">
          <w:rPr>
            <w:noProof/>
            <w:webHidden/>
          </w:rPr>
          <w:fldChar w:fldCharType="begin"/>
        </w:r>
        <w:r w:rsidR="00426797">
          <w:rPr>
            <w:noProof/>
            <w:webHidden/>
          </w:rPr>
          <w:instrText xml:space="preserve"> PAGEREF _Toc322363214 \h </w:instrText>
        </w:r>
        <w:r w:rsidR="00426797">
          <w:rPr>
            <w:noProof/>
            <w:webHidden/>
          </w:rPr>
        </w:r>
        <w:r w:rsidR="00426797">
          <w:rPr>
            <w:noProof/>
            <w:webHidden/>
          </w:rPr>
          <w:fldChar w:fldCharType="separate"/>
        </w:r>
        <w:r w:rsidR="005F07C3">
          <w:rPr>
            <w:noProof/>
            <w:webHidden/>
          </w:rPr>
          <w:t>14</w:t>
        </w:r>
        <w:r w:rsidR="00426797">
          <w:rPr>
            <w:noProof/>
            <w:webHidden/>
          </w:rPr>
          <w:fldChar w:fldCharType="end"/>
        </w:r>
      </w:hyperlink>
    </w:p>
    <w:p w14:paraId="497B96F5" w14:textId="7ECC67DE" w:rsidR="00426797" w:rsidRDefault="00413235">
      <w:pPr>
        <w:pStyle w:val="TOC1"/>
        <w:tabs>
          <w:tab w:val="left" w:pos="400"/>
          <w:tab w:val="right" w:leader="dot" w:pos="9350"/>
        </w:tabs>
        <w:rPr>
          <w:rFonts w:asciiTheme="minorHAnsi" w:eastAsiaTheme="minorEastAsia" w:hAnsiTheme="minorHAnsi" w:cstheme="minorBidi"/>
          <w:b w:val="0"/>
          <w:bCs w:val="0"/>
          <w:caps w:val="0"/>
          <w:noProof/>
          <w:sz w:val="22"/>
          <w:szCs w:val="22"/>
        </w:rPr>
      </w:pPr>
      <w:hyperlink w:anchor="_Toc322363215" w:history="1">
        <w:r w:rsidR="00426797" w:rsidRPr="00D37839">
          <w:rPr>
            <w:rStyle w:val="Hyperlink"/>
            <w:noProof/>
          </w:rPr>
          <w:t>6</w:t>
        </w:r>
        <w:r w:rsidR="00426797">
          <w:rPr>
            <w:rFonts w:asciiTheme="minorHAnsi" w:eastAsiaTheme="minorEastAsia" w:hAnsiTheme="minorHAnsi" w:cstheme="minorBidi"/>
            <w:b w:val="0"/>
            <w:bCs w:val="0"/>
            <w:caps w:val="0"/>
            <w:noProof/>
            <w:sz w:val="22"/>
            <w:szCs w:val="22"/>
          </w:rPr>
          <w:tab/>
        </w:r>
        <w:r w:rsidR="00426797" w:rsidRPr="00D37839">
          <w:rPr>
            <w:rStyle w:val="Hyperlink"/>
            <w:noProof/>
          </w:rPr>
          <w:t>VOD DAI Processing Rule Definition</w:t>
        </w:r>
        <w:r w:rsidR="00426797">
          <w:rPr>
            <w:noProof/>
            <w:webHidden/>
          </w:rPr>
          <w:tab/>
        </w:r>
        <w:r w:rsidR="00426797">
          <w:rPr>
            <w:noProof/>
            <w:webHidden/>
          </w:rPr>
          <w:fldChar w:fldCharType="begin"/>
        </w:r>
        <w:r w:rsidR="00426797">
          <w:rPr>
            <w:noProof/>
            <w:webHidden/>
          </w:rPr>
          <w:instrText xml:space="preserve"> PAGEREF _Toc322363215 \h </w:instrText>
        </w:r>
        <w:r w:rsidR="00426797">
          <w:rPr>
            <w:noProof/>
            <w:webHidden/>
          </w:rPr>
        </w:r>
        <w:r w:rsidR="00426797">
          <w:rPr>
            <w:noProof/>
            <w:webHidden/>
          </w:rPr>
          <w:fldChar w:fldCharType="separate"/>
        </w:r>
        <w:r w:rsidR="005F07C3">
          <w:rPr>
            <w:noProof/>
            <w:webHidden/>
          </w:rPr>
          <w:t>15</w:t>
        </w:r>
        <w:r w:rsidR="00426797">
          <w:rPr>
            <w:noProof/>
            <w:webHidden/>
          </w:rPr>
          <w:fldChar w:fldCharType="end"/>
        </w:r>
      </w:hyperlink>
    </w:p>
    <w:p w14:paraId="255B21BA" w14:textId="02B9AB5C" w:rsidR="00426797" w:rsidRDefault="00413235">
      <w:pPr>
        <w:pStyle w:val="TOC2"/>
        <w:tabs>
          <w:tab w:val="left" w:pos="800"/>
          <w:tab w:val="right" w:leader="dot" w:pos="9350"/>
        </w:tabs>
        <w:rPr>
          <w:rFonts w:asciiTheme="minorHAnsi" w:eastAsiaTheme="minorEastAsia" w:hAnsiTheme="minorHAnsi" w:cstheme="minorBidi"/>
          <w:noProof/>
          <w:sz w:val="22"/>
          <w:szCs w:val="22"/>
        </w:rPr>
      </w:pPr>
      <w:hyperlink w:anchor="_Toc322363216" w:history="1">
        <w:r w:rsidR="00426797" w:rsidRPr="00D37839">
          <w:rPr>
            <w:rStyle w:val="Hyperlink"/>
            <w:noProof/>
          </w:rPr>
          <w:t>6.1</w:t>
        </w:r>
        <w:r w:rsidR="00426797">
          <w:rPr>
            <w:rFonts w:asciiTheme="minorHAnsi" w:eastAsiaTheme="minorEastAsia" w:hAnsiTheme="minorHAnsi" w:cstheme="minorBidi"/>
            <w:noProof/>
            <w:sz w:val="22"/>
            <w:szCs w:val="22"/>
          </w:rPr>
          <w:tab/>
        </w:r>
        <w:r w:rsidR="00426797" w:rsidRPr="00D37839">
          <w:rPr>
            <w:rStyle w:val="Hyperlink"/>
            <w:noProof/>
          </w:rPr>
          <w:t>VodEventType1 (for Event Data)</w:t>
        </w:r>
        <w:r w:rsidR="00426797">
          <w:rPr>
            <w:noProof/>
            <w:webHidden/>
          </w:rPr>
          <w:tab/>
        </w:r>
        <w:r w:rsidR="00426797">
          <w:rPr>
            <w:noProof/>
            <w:webHidden/>
          </w:rPr>
          <w:fldChar w:fldCharType="begin"/>
        </w:r>
        <w:r w:rsidR="00426797">
          <w:rPr>
            <w:noProof/>
            <w:webHidden/>
          </w:rPr>
          <w:instrText xml:space="preserve"> PAGEREF _Toc322363216 \h </w:instrText>
        </w:r>
        <w:r w:rsidR="00426797">
          <w:rPr>
            <w:noProof/>
            <w:webHidden/>
          </w:rPr>
        </w:r>
        <w:r w:rsidR="00426797">
          <w:rPr>
            <w:noProof/>
            <w:webHidden/>
          </w:rPr>
          <w:fldChar w:fldCharType="separate"/>
        </w:r>
        <w:r w:rsidR="005F07C3">
          <w:rPr>
            <w:noProof/>
            <w:webHidden/>
          </w:rPr>
          <w:t>15</w:t>
        </w:r>
        <w:r w:rsidR="00426797">
          <w:rPr>
            <w:noProof/>
            <w:webHidden/>
          </w:rPr>
          <w:fldChar w:fldCharType="end"/>
        </w:r>
      </w:hyperlink>
    </w:p>
    <w:p w14:paraId="584FE2B7" w14:textId="77777777" w:rsidR="000837B6" w:rsidRPr="00093E8E" w:rsidRDefault="00862B07" w:rsidP="00E16D9A">
      <w:r>
        <w:fldChar w:fldCharType="end"/>
      </w:r>
      <w:r w:rsidR="000837B6">
        <w:t xml:space="preserve"> </w:t>
      </w:r>
    </w:p>
    <w:p w14:paraId="0BB95B4E" w14:textId="77777777" w:rsidR="000837B6" w:rsidRDefault="000837B6" w:rsidP="00E16D9A">
      <w:pPr>
        <w:pStyle w:val="TOCTitle"/>
        <w:pageBreakBefore/>
        <w:sectPr w:rsidR="000837B6">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code="1"/>
          <w:pgMar w:top="1440" w:right="1440" w:bottom="1440" w:left="1440" w:header="720" w:footer="720" w:gutter="0"/>
          <w:pgNumType w:fmt="lowerRoman" w:start="1"/>
          <w:cols w:space="720"/>
          <w:titlePg/>
        </w:sectPr>
      </w:pPr>
    </w:p>
    <w:p w14:paraId="60F06420" w14:textId="77777777" w:rsidR="000837B6" w:rsidRDefault="000837B6" w:rsidP="00B35090">
      <w:pPr>
        <w:pStyle w:val="Heading1"/>
        <w:numPr>
          <w:ilvl w:val="0"/>
          <w:numId w:val="5"/>
        </w:numPr>
      </w:pPr>
      <w:bookmarkStart w:id="11" w:name="_Toc194391461"/>
      <w:bookmarkStart w:id="12" w:name="_Toc94893024"/>
      <w:bookmarkStart w:id="13" w:name="_Toc322363199"/>
      <w:r>
        <w:lastRenderedPageBreak/>
        <w:t>introduction</w:t>
      </w:r>
      <w:bookmarkEnd w:id="11"/>
      <w:bookmarkEnd w:id="12"/>
      <w:bookmarkEnd w:id="13"/>
    </w:p>
    <w:p w14:paraId="013E0096" w14:textId="77777777" w:rsidR="000837B6" w:rsidRDefault="000837B6" w:rsidP="00E16D9A">
      <w:pPr>
        <w:pStyle w:val="Heading2"/>
        <w:tabs>
          <w:tab w:val="num" w:pos="720"/>
        </w:tabs>
        <w:ind w:left="720" w:hanging="720"/>
      </w:pPr>
      <w:bookmarkStart w:id="14" w:name="_Toc128290818"/>
      <w:bookmarkStart w:id="15" w:name="_Toc194391462"/>
      <w:bookmarkStart w:id="16" w:name="_Toc94893025"/>
      <w:bookmarkStart w:id="17" w:name="_Toc322363200"/>
      <w:r>
        <w:t>Document Purpose</w:t>
      </w:r>
      <w:bookmarkEnd w:id="14"/>
      <w:bookmarkEnd w:id="15"/>
      <w:bookmarkEnd w:id="16"/>
      <w:bookmarkEnd w:id="17"/>
    </w:p>
    <w:p w14:paraId="42A92F9E" w14:textId="3BB5D075" w:rsidR="000837B6" w:rsidRDefault="000837B6" w:rsidP="00E16D9A">
      <w:pPr>
        <w:pStyle w:val="ListParagraph"/>
        <w:ind w:left="0"/>
        <w:rPr>
          <w:rFonts w:ascii="Times New Roman" w:hAnsi="Times New Roman"/>
          <w:sz w:val="20"/>
          <w:szCs w:val="20"/>
        </w:rPr>
      </w:pPr>
      <w:bookmarkStart w:id="18" w:name="_Toc194391464"/>
      <w:bookmarkStart w:id="19" w:name="_Toc94893026"/>
      <w:r w:rsidRPr="001B76C1">
        <w:rPr>
          <w:rFonts w:ascii="Times New Roman" w:hAnsi="Times New Roman"/>
          <w:sz w:val="20"/>
          <w:szCs w:val="20"/>
        </w:rPr>
        <w:t xml:space="preserve">The purpose of this document is to </w:t>
      </w:r>
      <w:r w:rsidR="001162A7">
        <w:rPr>
          <w:rFonts w:ascii="Times New Roman" w:hAnsi="Times New Roman"/>
          <w:sz w:val="20"/>
          <w:szCs w:val="20"/>
        </w:rPr>
        <w:t>define</w:t>
      </w:r>
      <w:r w:rsidRPr="001B76C1">
        <w:rPr>
          <w:rFonts w:ascii="Times New Roman" w:hAnsi="Times New Roman"/>
          <w:sz w:val="20"/>
          <w:szCs w:val="20"/>
        </w:rPr>
        <w:t xml:space="preserve"> the </w:t>
      </w:r>
      <w:r w:rsidR="00A01E47">
        <w:rPr>
          <w:rFonts w:ascii="Times New Roman" w:hAnsi="Times New Roman"/>
          <w:sz w:val="20"/>
          <w:szCs w:val="20"/>
        </w:rPr>
        <w:t xml:space="preserve">changes necessary </w:t>
      </w:r>
      <w:ins w:id="20" w:author="Ben Aycrigg" w:date="2012-06-25T11:18:00Z">
        <w:r w:rsidR="004639E4">
          <w:rPr>
            <w:rFonts w:ascii="Times New Roman" w:hAnsi="Times New Roman"/>
            <w:sz w:val="20"/>
            <w:szCs w:val="20"/>
          </w:rPr>
          <w:t>for</w:t>
        </w:r>
      </w:ins>
      <w:del w:id="21" w:author="Ben Aycrigg" w:date="2012-06-25T11:18:00Z">
        <w:r w:rsidR="00A01E47" w:rsidDel="004639E4">
          <w:rPr>
            <w:rFonts w:ascii="Times New Roman" w:hAnsi="Times New Roman"/>
            <w:sz w:val="20"/>
            <w:szCs w:val="20"/>
          </w:rPr>
          <w:delText>to</w:delText>
        </w:r>
      </w:del>
      <w:r w:rsidR="00A01E47">
        <w:rPr>
          <w:rFonts w:ascii="Times New Roman" w:hAnsi="Times New Roman"/>
          <w:sz w:val="20"/>
          <w:szCs w:val="20"/>
        </w:rPr>
        <w:t xml:space="preserve"> the </w:t>
      </w:r>
      <w:r w:rsidR="00A01E47" w:rsidRPr="00A01E47">
        <w:rPr>
          <w:rFonts w:ascii="Times New Roman" w:hAnsi="Times New Roman"/>
          <w:sz w:val="20"/>
          <w:szCs w:val="20"/>
        </w:rPr>
        <w:t>CL-SaFI-</w:t>
      </w:r>
      <w:r w:rsidR="00CD7ED9">
        <w:rPr>
          <w:rFonts w:ascii="Times New Roman" w:hAnsi="Times New Roman"/>
          <w:sz w:val="20"/>
          <w:szCs w:val="20"/>
        </w:rPr>
        <w:t>SMSI</w:t>
      </w:r>
      <w:r w:rsidR="00A01E47" w:rsidRPr="00A01E47">
        <w:rPr>
          <w:rFonts w:ascii="Times New Roman" w:hAnsi="Times New Roman"/>
          <w:sz w:val="20"/>
          <w:szCs w:val="20"/>
        </w:rPr>
        <w:t>-1.1.0</w:t>
      </w:r>
      <w:r w:rsidR="00A01E47">
        <w:rPr>
          <w:rFonts w:ascii="Times New Roman" w:hAnsi="Times New Roman"/>
          <w:sz w:val="20"/>
          <w:szCs w:val="20"/>
        </w:rPr>
        <w:t xml:space="preserve"> s</w:t>
      </w:r>
      <w:r w:rsidR="006D2FA6">
        <w:rPr>
          <w:rFonts w:ascii="Times New Roman" w:hAnsi="Times New Roman"/>
          <w:sz w:val="20"/>
          <w:szCs w:val="20"/>
        </w:rPr>
        <w:t>pecification</w:t>
      </w:r>
      <w:r w:rsidR="00A01E47">
        <w:rPr>
          <w:rFonts w:ascii="Times New Roman" w:hAnsi="Times New Roman"/>
          <w:sz w:val="20"/>
          <w:szCs w:val="20"/>
        </w:rPr>
        <w:t xml:space="preserve"> to enable support of Summary Reporting</w:t>
      </w:r>
      <w:r w:rsidR="00FC639B">
        <w:rPr>
          <w:rFonts w:ascii="Times New Roman" w:hAnsi="Times New Roman"/>
          <w:sz w:val="20"/>
          <w:szCs w:val="20"/>
        </w:rPr>
        <w:t xml:space="preserve"> (Data Products)</w:t>
      </w:r>
      <w:r w:rsidR="00A01E47">
        <w:rPr>
          <w:rFonts w:ascii="Times New Roman" w:hAnsi="Times New Roman"/>
          <w:sz w:val="20"/>
          <w:szCs w:val="20"/>
        </w:rPr>
        <w:t xml:space="preserve"> </w:t>
      </w:r>
      <w:r w:rsidR="00712FD4">
        <w:rPr>
          <w:rFonts w:ascii="Times New Roman" w:hAnsi="Times New Roman"/>
          <w:sz w:val="20"/>
          <w:szCs w:val="20"/>
        </w:rPr>
        <w:t xml:space="preserve">for the </w:t>
      </w:r>
      <w:r w:rsidR="001162A7">
        <w:rPr>
          <w:rFonts w:ascii="Times New Roman" w:hAnsi="Times New Roman"/>
          <w:sz w:val="20"/>
          <w:szCs w:val="20"/>
        </w:rPr>
        <w:t xml:space="preserve">Dynamic Ad Insertion in Video on Demand </w:t>
      </w:r>
      <w:r w:rsidR="00712FD4">
        <w:rPr>
          <w:rFonts w:ascii="Times New Roman" w:hAnsi="Times New Roman"/>
          <w:sz w:val="20"/>
          <w:szCs w:val="20"/>
        </w:rPr>
        <w:t>product</w:t>
      </w:r>
      <w:r w:rsidR="001162A7">
        <w:rPr>
          <w:rFonts w:ascii="Times New Roman" w:hAnsi="Times New Roman"/>
          <w:sz w:val="20"/>
          <w:szCs w:val="20"/>
        </w:rPr>
        <w:t>.</w:t>
      </w:r>
      <w:r w:rsidR="00154661">
        <w:rPr>
          <w:rFonts w:ascii="Times New Roman" w:hAnsi="Times New Roman"/>
          <w:sz w:val="20"/>
          <w:szCs w:val="20"/>
        </w:rPr>
        <w:t xml:space="preserve"> </w:t>
      </w:r>
      <w:r w:rsidR="001162A7">
        <w:rPr>
          <w:rFonts w:ascii="Times New Roman" w:hAnsi="Times New Roman"/>
          <w:sz w:val="20"/>
          <w:szCs w:val="20"/>
        </w:rPr>
        <w:t xml:space="preserve"> </w:t>
      </w:r>
      <w:r w:rsidRPr="001B76C1">
        <w:rPr>
          <w:rFonts w:ascii="Times New Roman" w:hAnsi="Times New Roman"/>
          <w:sz w:val="20"/>
          <w:szCs w:val="20"/>
        </w:rPr>
        <w:t>Specifically, this</w:t>
      </w:r>
      <w:r w:rsidRPr="005E7DB9">
        <w:rPr>
          <w:rFonts w:ascii="Times New Roman" w:hAnsi="Times New Roman"/>
          <w:sz w:val="20"/>
          <w:szCs w:val="20"/>
        </w:rPr>
        <w:t xml:space="preserve"> document should:</w:t>
      </w:r>
    </w:p>
    <w:p w14:paraId="29C7B41A" w14:textId="77777777" w:rsidR="001A2FB2" w:rsidRDefault="001A2FB2" w:rsidP="00E16D9A">
      <w:pPr>
        <w:pStyle w:val="ListParagraph"/>
        <w:ind w:left="0"/>
      </w:pPr>
    </w:p>
    <w:p w14:paraId="5EDB60E4" w14:textId="4641AF96" w:rsidR="00FC639B" w:rsidRDefault="00FC639B" w:rsidP="00B35090">
      <w:pPr>
        <w:pStyle w:val="ListParagraph"/>
        <w:numPr>
          <w:ilvl w:val="0"/>
          <w:numId w:val="11"/>
        </w:numPr>
        <w:rPr>
          <w:rFonts w:ascii="Times New Roman" w:hAnsi="Times New Roman"/>
          <w:sz w:val="20"/>
          <w:szCs w:val="20"/>
        </w:rPr>
      </w:pPr>
      <w:r>
        <w:rPr>
          <w:rFonts w:ascii="Times New Roman" w:hAnsi="Times New Roman"/>
          <w:sz w:val="20"/>
          <w:szCs w:val="20"/>
        </w:rPr>
        <w:t>Define the Safi specification changes necessary.</w:t>
      </w:r>
    </w:p>
    <w:p w14:paraId="1E5670C1" w14:textId="13E37C82" w:rsidR="00FC639B" w:rsidRPr="00FC639B" w:rsidRDefault="00FC639B" w:rsidP="00FC639B">
      <w:pPr>
        <w:pStyle w:val="ListParagraph"/>
        <w:numPr>
          <w:ilvl w:val="0"/>
          <w:numId w:val="11"/>
        </w:numPr>
        <w:rPr>
          <w:rFonts w:ascii="Times New Roman" w:hAnsi="Times New Roman"/>
          <w:sz w:val="20"/>
          <w:szCs w:val="20"/>
        </w:rPr>
      </w:pPr>
      <w:r>
        <w:rPr>
          <w:rFonts w:ascii="Times New Roman" w:hAnsi="Times New Roman"/>
          <w:sz w:val="20"/>
          <w:szCs w:val="20"/>
        </w:rPr>
        <w:t xml:space="preserve">Define the xml structures required within the </w:t>
      </w:r>
      <w:r w:rsidR="00CD7ED9">
        <w:rPr>
          <w:rFonts w:ascii="Times New Roman" w:hAnsi="Times New Roman"/>
          <w:sz w:val="20"/>
          <w:szCs w:val="20"/>
        </w:rPr>
        <w:t>SMSI</w:t>
      </w:r>
      <w:r>
        <w:rPr>
          <w:rFonts w:ascii="Times New Roman" w:hAnsi="Times New Roman"/>
          <w:sz w:val="20"/>
          <w:szCs w:val="20"/>
        </w:rPr>
        <w:t xml:space="preserve"> schema to support </w:t>
      </w:r>
      <w:r w:rsidR="004E5467">
        <w:rPr>
          <w:rFonts w:ascii="Times New Roman" w:hAnsi="Times New Roman"/>
          <w:sz w:val="20"/>
          <w:szCs w:val="20"/>
        </w:rPr>
        <w:t>Summary Reportin</w:t>
      </w:r>
      <w:r w:rsidR="00BC0174">
        <w:rPr>
          <w:rFonts w:ascii="Times New Roman" w:hAnsi="Times New Roman"/>
          <w:sz w:val="20"/>
          <w:szCs w:val="20"/>
        </w:rPr>
        <w:t>g</w:t>
      </w:r>
      <w:r w:rsidR="004E5467">
        <w:rPr>
          <w:rFonts w:ascii="Times New Roman" w:hAnsi="Times New Roman"/>
          <w:sz w:val="20"/>
          <w:szCs w:val="20"/>
        </w:rPr>
        <w:t xml:space="preserve"> for DAI in VOD</w:t>
      </w:r>
      <w:r>
        <w:rPr>
          <w:rFonts w:ascii="Times New Roman" w:hAnsi="Times New Roman"/>
          <w:sz w:val="20"/>
          <w:szCs w:val="20"/>
        </w:rPr>
        <w:t>.</w:t>
      </w:r>
    </w:p>
    <w:p w14:paraId="5C42B3A7" w14:textId="192C4652" w:rsidR="00712FD4" w:rsidRDefault="000837B6" w:rsidP="00B35090">
      <w:pPr>
        <w:pStyle w:val="ListParagraph"/>
        <w:numPr>
          <w:ilvl w:val="0"/>
          <w:numId w:val="11"/>
        </w:numPr>
        <w:rPr>
          <w:rFonts w:ascii="Times New Roman" w:hAnsi="Times New Roman"/>
          <w:sz w:val="20"/>
          <w:szCs w:val="20"/>
        </w:rPr>
      </w:pPr>
      <w:r w:rsidRPr="00712FD4">
        <w:rPr>
          <w:rFonts w:ascii="Times New Roman" w:hAnsi="Times New Roman"/>
          <w:sz w:val="20"/>
          <w:szCs w:val="20"/>
        </w:rPr>
        <w:t xml:space="preserve">Define </w:t>
      </w:r>
      <w:r w:rsidR="00712FD4" w:rsidRPr="00712FD4">
        <w:rPr>
          <w:rFonts w:ascii="Times New Roman" w:hAnsi="Times New Roman"/>
          <w:sz w:val="20"/>
          <w:szCs w:val="20"/>
        </w:rPr>
        <w:t xml:space="preserve">and provide examples of </w:t>
      </w:r>
      <w:r w:rsidR="004E5467">
        <w:rPr>
          <w:rFonts w:ascii="Times New Roman" w:hAnsi="Times New Roman"/>
          <w:sz w:val="20"/>
          <w:szCs w:val="20"/>
        </w:rPr>
        <w:t>Summary Reporting</w:t>
      </w:r>
      <w:r w:rsidR="00E120DB">
        <w:rPr>
          <w:rFonts w:ascii="Times New Roman" w:hAnsi="Times New Roman"/>
          <w:sz w:val="20"/>
          <w:szCs w:val="20"/>
        </w:rPr>
        <w:t xml:space="preserve"> </w:t>
      </w:r>
      <w:r w:rsidR="00712FD4" w:rsidRPr="00712FD4">
        <w:rPr>
          <w:rFonts w:ascii="Times New Roman" w:hAnsi="Times New Roman"/>
          <w:sz w:val="20"/>
          <w:szCs w:val="20"/>
        </w:rPr>
        <w:t>data needed to support DAI VOD</w:t>
      </w:r>
      <w:r w:rsidR="004E5467">
        <w:rPr>
          <w:rFonts w:ascii="Times New Roman" w:hAnsi="Times New Roman"/>
          <w:sz w:val="20"/>
          <w:szCs w:val="20"/>
        </w:rPr>
        <w:t>.</w:t>
      </w:r>
      <w:r w:rsidR="00712FD4" w:rsidRPr="00712FD4">
        <w:rPr>
          <w:rFonts w:ascii="Times New Roman" w:hAnsi="Times New Roman"/>
          <w:sz w:val="20"/>
          <w:szCs w:val="20"/>
        </w:rPr>
        <w:t xml:space="preserve"> </w:t>
      </w:r>
    </w:p>
    <w:p w14:paraId="6F426F44" w14:textId="54428121" w:rsidR="00712FD4" w:rsidRDefault="000837B6" w:rsidP="00B35090">
      <w:pPr>
        <w:pStyle w:val="ListParagraph"/>
        <w:numPr>
          <w:ilvl w:val="0"/>
          <w:numId w:val="11"/>
        </w:numPr>
        <w:rPr>
          <w:rFonts w:ascii="Times New Roman" w:hAnsi="Times New Roman"/>
          <w:sz w:val="20"/>
          <w:szCs w:val="20"/>
        </w:rPr>
      </w:pPr>
      <w:r w:rsidRPr="001A2FB2">
        <w:rPr>
          <w:rFonts w:ascii="Times New Roman" w:hAnsi="Times New Roman"/>
          <w:sz w:val="20"/>
          <w:szCs w:val="20"/>
        </w:rPr>
        <w:t xml:space="preserve">Define the Processing Rules </w:t>
      </w:r>
      <w:r w:rsidR="00712FD4">
        <w:rPr>
          <w:rFonts w:ascii="Times New Roman" w:hAnsi="Times New Roman"/>
          <w:sz w:val="20"/>
          <w:szCs w:val="20"/>
        </w:rPr>
        <w:t>that must be executed by Service Operators to support the messaging for</w:t>
      </w:r>
      <w:r w:rsidR="00E120DB">
        <w:rPr>
          <w:rFonts w:ascii="Times New Roman" w:hAnsi="Times New Roman"/>
          <w:sz w:val="20"/>
          <w:szCs w:val="20"/>
        </w:rPr>
        <w:t xml:space="preserve"> </w:t>
      </w:r>
      <w:r w:rsidR="004E5467">
        <w:rPr>
          <w:rFonts w:ascii="Times New Roman" w:hAnsi="Times New Roman"/>
          <w:sz w:val="20"/>
          <w:szCs w:val="20"/>
        </w:rPr>
        <w:t>Summary Reporting for DAI in VOD</w:t>
      </w:r>
      <w:r w:rsidR="00712FD4">
        <w:rPr>
          <w:rFonts w:ascii="Times New Roman" w:hAnsi="Times New Roman"/>
          <w:sz w:val="20"/>
          <w:szCs w:val="20"/>
        </w:rPr>
        <w:t>.</w:t>
      </w:r>
    </w:p>
    <w:p w14:paraId="70F95F3E" w14:textId="77777777" w:rsidR="001A2FB2" w:rsidRPr="001A2FB2" w:rsidRDefault="001A2FB2" w:rsidP="001A2FB2">
      <w:pPr>
        <w:pStyle w:val="ListParagraph"/>
        <w:rPr>
          <w:rFonts w:ascii="Times New Roman" w:hAnsi="Times New Roman"/>
          <w:sz w:val="20"/>
          <w:szCs w:val="20"/>
        </w:rPr>
      </w:pPr>
    </w:p>
    <w:p w14:paraId="2F734052" w14:textId="52926904" w:rsidR="000837B6" w:rsidRDefault="00E12B42" w:rsidP="00B432C3">
      <w:pPr>
        <w:pStyle w:val="ListParagraph"/>
        <w:ind w:left="0"/>
        <w:rPr>
          <w:rFonts w:ascii="Times New Roman" w:hAnsi="Times New Roman"/>
          <w:sz w:val="20"/>
          <w:szCs w:val="20"/>
        </w:rPr>
      </w:pPr>
      <w:r>
        <w:rPr>
          <w:rFonts w:ascii="Times New Roman" w:hAnsi="Times New Roman"/>
          <w:sz w:val="20"/>
          <w:szCs w:val="20"/>
        </w:rPr>
        <w:t>This document</w:t>
      </w:r>
      <w:r w:rsidR="000837B6">
        <w:rPr>
          <w:rFonts w:ascii="Times New Roman" w:hAnsi="Times New Roman"/>
          <w:sz w:val="20"/>
          <w:szCs w:val="20"/>
        </w:rPr>
        <w:t xml:space="preserve"> </w:t>
      </w:r>
      <w:r>
        <w:rPr>
          <w:rFonts w:ascii="Times New Roman" w:hAnsi="Times New Roman"/>
          <w:sz w:val="20"/>
          <w:szCs w:val="20"/>
        </w:rPr>
        <w:t xml:space="preserve">uses the </w:t>
      </w:r>
      <w:r w:rsidRPr="00A01E47">
        <w:rPr>
          <w:rFonts w:ascii="Times New Roman" w:hAnsi="Times New Roman"/>
          <w:sz w:val="20"/>
          <w:szCs w:val="20"/>
        </w:rPr>
        <w:t>CL-SaFI-</w:t>
      </w:r>
      <w:r w:rsidR="00CD7ED9">
        <w:rPr>
          <w:rFonts w:ascii="Times New Roman" w:hAnsi="Times New Roman"/>
          <w:sz w:val="20"/>
          <w:szCs w:val="20"/>
        </w:rPr>
        <w:t>SMSI</w:t>
      </w:r>
      <w:r w:rsidRPr="00A01E47">
        <w:rPr>
          <w:rFonts w:ascii="Times New Roman" w:hAnsi="Times New Roman"/>
          <w:sz w:val="20"/>
          <w:szCs w:val="20"/>
        </w:rPr>
        <w:t>-1.1.0</w:t>
      </w:r>
      <w:r>
        <w:rPr>
          <w:rFonts w:ascii="Times New Roman" w:hAnsi="Times New Roman"/>
          <w:sz w:val="20"/>
          <w:szCs w:val="20"/>
        </w:rPr>
        <w:t xml:space="preserve"> specification as a baseline.  Evaluation of this specification has led to the conclusion that, in its current form, the specification does not support </w:t>
      </w:r>
      <w:r w:rsidR="004E5467">
        <w:rPr>
          <w:rFonts w:ascii="Times New Roman" w:hAnsi="Times New Roman"/>
          <w:sz w:val="20"/>
          <w:szCs w:val="20"/>
        </w:rPr>
        <w:t xml:space="preserve">Summary Reporting for </w:t>
      </w:r>
      <w:r>
        <w:rPr>
          <w:rFonts w:ascii="Times New Roman" w:hAnsi="Times New Roman"/>
          <w:sz w:val="20"/>
          <w:szCs w:val="20"/>
        </w:rPr>
        <w:t xml:space="preserve">DAI </w:t>
      </w:r>
      <w:r w:rsidR="004E5467">
        <w:rPr>
          <w:rFonts w:ascii="Times New Roman" w:hAnsi="Times New Roman"/>
          <w:sz w:val="20"/>
          <w:szCs w:val="20"/>
        </w:rPr>
        <w:t xml:space="preserve">in </w:t>
      </w:r>
      <w:r>
        <w:rPr>
          <w:rFonts w:ascii="Times New Roman" w:hAnsi="Times New Roman"/>
          <w:sz w:val="20"/>
          <w:szCs w:val="20"/>
        </w:rPr>
        <w:t>VOD in a practical or acceptable fashion.  The document defines the necessary schema changes and the implementation instructions concerning those structural changes</w:t>
      </w:r>
      <w:r w:rsidR="000837B6">
        <w:rPr>
          <w:rFonts w:ascii="Times New Roman" w:hAnsi="Times New Roman"/>
          <w:sz w:val="20"/>
          <w:szCs w:val="20"/>
        </w:rPr>
        <w:t xml:space="preserve"> in support of the </w:t>
      </w:r>
      <w:r w:rsidR="004E5467">
        <w:rPr>
          <w:rFonts w:ascii="Times New Roman" w:hAnsi="Times New Roman"/>
          <w:sz w:val="20"/>
          <w:szCs w:val="20"/>
        </w:rPr>
        <w:t>DAI in VOD</w:t>
      </w:r>
      <w:r w:rsidR="000837B6">
        <w:rPr>
          <w:rFonts w:ascii="Times New Roman" w:hAnsi="Times New Roman"/>
          <w:sz w:val="20"/>
          <w:szCs w:val="20"/>
        </w:rPr>
        <w:t xml:space="preserve"> business requirements. </w:t>
      </w:r>
    </w:p>
    <w:p w14:paraId="737753BE" w14:textId="77777777" w:rsidR="000837B6" w:rsidRDefault="000837B6" w:rsidP="00B35090">
      <w:pPr>
        <w:pStyle w:val="Heading2"/>
        <w:numPr>
          <w:ilvl w:val="1"/>
          <w:numId w:val="5"/>
        </w:numPr>
      </w:pPr>
      <w:bookmarkStart w:id="22" w:name="_Toc322363201"/>
      <w:r>
        <w:t>Scope</w:t>
      </w:r>
      <w:bookmarkEnd w:id="22"/>
    </w:p>
    <w:p w14:paraId="43D48494" w14:textId="55D3A541" w:rsidR="000837B6" w:rsidRDefault="000837B6" w:rsidP="000837B6">
      <w:pPr>
        <w:pStyle w:val="BodyText1"/>
        <w:rPr>
          <w:b/>
        </w:rPr>
      </w:pPr>
      <w:r>
        <w:t xml:space="preserve">This document covers the </w:t>
      </w:r>
      <w:r w:rsidR="001A2FB2">
        <w:t>DAI VOD</w:t>
      </w:r>
      <w:r>
        <w:t xml:space="preserve"> 1.0 </w:t>
      </w:r>
      <w:r w:rsidR="001A2FB2">
        <w:t xml:space="preserve">advertising </w:t>
      </w:r>
      <w:r>
        <w:t xml:space="preserve">products.  </w:t>
      </w:r>
      <w:r w:rsidR="004E5467">
        <w:t>Ad</w:t>
      </w:r>
      <w:r w:rsidR="001A2FB2">
        <w:t xml:space="preserve"> products</w:t>
      </w:r>
      <w:r>
        <w:t xml:space="preserve"> beyond the 1.0 capabilities</w:t>
      </w:r>
      <w:r w:rsidR="004E5467">
        <w:t xml:space="preserve"> have been defined and will</w:t>
      </w:r>
      <w:r>
        <w:t xml:space="preserve"> be addressed in a subsequent revision of this document as requirements become available.</w:t>
      </w:r>
    </w:p>
    <w:p w14:paraId="4AEEF29D" w14:textId="77777777" w:rsidR="000837B6" w:rsidRDefault="000837B6" w:rsidP="00B35090">
      <w:pPr>
        <w:pStyle w:val="Heading2"/>
        <w:numPr>
          <w:ilvl w:val="1"/>
          <w:numId w:val="5"/>
        </w:numPr>
      </w:pPr>
      <w:bookmarkStart w:id="23" w:name="_Toc322363202"/>
      <w:r>
        <w:t>Audience</w:t>
      </w:r>
      <w:bookmarkEnd w:id="18"/>
      <w:bookmarkEnd w:id="19"/>
      <w:bookmarkEnd w:id="23"/>
    </w:p>
    <w:p w14:paraId="4BDE4A80" w14:textId="3377908C" w:rsidR="000837B6" w:rsidRPr="001B76C1" w:rsidRDefault="000837B6" w:rsidP="00E16D9A">
      <w:pPr>
        <w:pStyle w:val="ListParagraph"/>
        <w:ind w:left="0"/>
        <w:rPr>
          <w:rFonts w:ascii="Times New Roman" w:hAnsi="Times New Roman"/>
          <w:sz w:val="20"/>
          <w:szCs w:val="20"/>
        </w:rPr>
      </w:pPr>
      <w:bookmarkStart w:id="24" w:name="_Toc194391465"/>
      <w:bookmarkStart w:id="25" w:name="_Toc94893027"/>
      <w:r w:rsidRPr="001B76C1">
        <w:rPr>
          <w:rFonts w:ascii="Times New Roman" w:hAnsi="Times New Roman"/>
          <w:sz w:val="20"/>
          <w:szCs w:val="20"/>
        </w:rPr>
        <w:t>This document is int</w:t>
      </w:r>
      <w:r>
        <w:rPr>
          <w:rFonts w:ascii="Times New Roman" w:hAnsi="Times New Roman"/>
          <w:sz w:val="20"/>
          <w:szCs w:val="20"/>
        </w:rPr>
        <w:t xml:space="preserve">ended for use by Canoe Ventures, </w:t>
      </w:r>
      <w:r w:rsidRPr="001B76C1">
        <w:rPr>
          <w:rFonts w:ascii="Times New Roman" w:hAnsi="Times New Roman"/>
          <w:sz w:val="20"/>
          <w:szCs w:val="20"/>
        </w:rPr>
        <w:t xml:space="preserve">its application </w:t>
      </w:r>
      <w:r>
        <w:rPr>
          <w:rFonts w:ascii="Times New Roman" w:hAnsi="Times New Roman"/>
          <w:sz w:val="20"/>
          <w:szCs w:val="20"/>
        </w:rPr>
        <w:t>development team</w:t>
      </w:r>
      <w:r w:rsidRPr="001B76C1">
        <w:rPr>
          <w:rFonts w:ascii="Times New Roman" w:hAnsi="Times New Roman"/>
          <w:sz w:val="20"/>
          <w:szCs w:val="20"/>
        </w:rPr>
        <w:t xml:space="preserve"> throughout the application development life cycle</w:t>
      </w:r>
      <w:r w:rsidR="00BC0174">
        <w:rPr>
          <w:rFonts w:ascii="Times New Roman" w:hAnsi="Times New Roman"/>
          <w:sz w:val="20"/>
          <w:szCs w:val="20"/>
        </w:rPr>
        <w:t>,</w:t>
      </w:r>
      <w:r>
        <w:rPr>
          <w:rFonts w:ascii="Times New Roman" w:hAnsi="Times New Roman"/>
          <w:sz w:val="20"/>
          <w:szCs w:val="20"/>
        </w:rPr>
        <w:t xml:space="preserve"> and partner Service Operators who may be implementing the rules defined in this document</w:t>
      </w:r>
      <w:r w:rsidRPr="001B76C1">
        <w:rPr>
          <w:rFonts w:ascii="Times New Roman" w:hAnsi="Times New Roman"/>
          <w:sz w:val="20"/>
          <w:szCs w:val="20"/>
        </w:rPr>
        <w:t>.</w:t>
      </w:r>
      <w:r>
        <w:rPr>
          <w:rFonts w:ascii="Times New Roman" w:hAnsi="Times New Roman"/>
          <w:sz w:val="20"/>
          <w:szCs w:val="20"/>
        </w:rPr>
        <w:t xml:space="preserve">  </w:t>
      </w:r>
      <w:r w:rsidRPr="001B76C1">
        <w:rPr>
          <w:rFonts w:ascii="Times New Roman" w:hAnsi="Times New Roman"/>
          <w:sz w:val="20"/>
          <w:szCs w:val="20"/>
        </w:rPr>
        <w:t>While targeted at team members involved in the day to day development and deployment efforts, this document may provide value to stakeholders who are less directly involved in the project but are interested in understanding the application details.</w:t>
      </w:r>
      <w:r w:rsidRPr="001B76C1">
        <w:rPr>
          <w:rFonts w:ascii="Times New Roman" w:hAnsi="Times New Roman"/>
          <w:sz w:val="20"/>
          <w:szCs w:val="20"/>
        </w:rPr>
        <w:br/>
      </w:r>
      <w:bookmarkEnd w:id="24"/>
      <w:bookmarkEnd w:id="25"/>
    </w:p>
    <w:p w14:paraId="29DCE5B2" w14:textId="77777777" w:rsidR="000837B6" w:rsidRDefault="000837B6" w:rsidP="00B35090">
      <w:pPr>
        <w:pStyle w:val="Heading2"/>
        <w:numPr>
          <w:ilvl w:val="1"/>
          <w:numId w:val="5"/>
        </w:numPr>
      </w:pPr>
      <w:bookmarkStart w:id="26" w:name="_Toc94893028"/>
      <w:bookmarkStart w:id="27" w:name="_Toc322363203"/>
      <w:r>
        <w:t>Assumptions</w:t>
      </w:r>
      <w:bookmarkEnd w:id="26"/>
      <w:bookmarkEnd w:id="27"/>
    </w:p>
    <w:p w14:paraId="1A64A54C" w14:textId="5A51012F" w:rsidR="000837B6" w:rsidRDefault="000837B6" w:rsidP="00B35090">
      <w:pPr>
        <w:pStyle w:val="BodyText1"/>
        <w:numPr>
          <w:ilvl w:val="0"/>
          <w:numId w:val="9"/>
        </w:numPr>
      </w:pPr>
      <w:r>
        <w:t xml:space="preserve">This document </w:t>
      </w:r>
      <w:r w:rsidR="000B5DBB">
        <w:t>will be managed</w:t>
      </w:r>
      <w:r>
        <w:t xml:space="preserve"> under Canoe Venture’s Change Control process.</w:t>
      </w:r>
    </w:p>
    <w:p w14:paraId="222620F7" w14:textId="312C3D41" w:rsidR="000837B6" w:rsidRDefault="000837B6" w:rsidP="00B35090">
      <w:pPr>
        <w:pStyle w:val="BodyText1"/>
        <w:numPr>
          <w:ilvl w:val="0"/>
          <w:numId w:val="9"/>
        </w:numPr>
      </w:pPr>
      <w:r>
        <w:t xml:space="preserve">This document is not intended to completely describe how the </w:t>
      </w:r>
      <w:r w:rsidR="00483E1B">
        <w:t xml:space="preserve">Processing </w:t>
      </w:r>
      <w:r>
        <w:t>Rules</w:t>
      </w:r>
      <w:r w:rsidR="000B5DBB">
        <w:t xml:space="preserve"> </w:t>
      </w:r>
      <w:r>
        <w:t xml:space="preserve">are applied </w:t>
      </w:r>
      <w:r w:rsidR="00FC639B">
        <w:t>by the Service Operator in their environments</w:t>
      </w:r>
      <w:r w:rsidR="00BC0174">
        <w:t>.</w:t>
      </w:r>
    </w:p>
    <w:p w14:paraId="047058C4" w14:textId="0936B24B" w:rsidR="00483E1B" w:rsidRDefault="000837B6" w:rsidP="00B35090">
      <w:pPr>
        <w:pStyle w:val="BodyText1"/>
        <w:numPr>
          <w:ilvl w:val="0"/>
          <w:numId w:val="9"/>
        </w:numPr>
      </w:pPr>
      <w:r>
        <w:t>This document defines implementation guidelines specific to the Canoe Ventures business applications.  The Cable</w:t>
      </w:r>
      <w:r w:rsidR="00BC0174">
        <w:t xml:space="preserve"> </w:t>
      </w:r>
      <w:r>
        <w:t xml:space="preserve">Labs specifications may enable additional capabilities that are not </w:t>
      </w:r>
      <w:r w:rsidR="00FC639B">
        <w:t xml:space="preserve">required </w:t>
      </w:r>
      <w:r>
        <w:t xml:space="preserve">by Canoe </w:t>
      </w:r>
      <w:r w:rsidR="00483E1B">
        <w:t xml:space="preserve">to support VOD DAI Summary Reporting </w:t>
      </w:r>
      <w:r>
        <w:t xml:space="preserve">and </w:t>
      </w:r>
      <w:r w:rsidR="00483E1B">
        <w:t xml:space="preserve">non-use of those extraneous components is </w:t>
      </w:r>
      <w:r>
        <w:t xml:space="preserve">expected </w:t>
      </w:r>
      <w:r w:rsidR="00483E1B">
        <w:t>to be acceptable.</w:t>
      </w:r>
    </w:p>
    <w:p w14:paraId="61F85205" w14:textId="0E6F6E90" w:rsidR="00921013" w:rsidRPr="00BC0174" w:rsidRDefault="00921013" w:rsidP="00B35090">
      <w:pPr>
        <w:pStyle w:val="BodyText1"/>
        <w:numPr>
          <w:ilvl w:val="0"/>
          <w:numId w:val="9"/>
        </w:numPr>
        <w:rPr>
          <w:color w:val="FF0000"/>
        </w:rPr>
      </w:pPr>
      <w:r w:rsidRPr="00BC0174">
        <w:rPr>
          <w:color w:val="FF0000"/>
        </w:rPr>
        <w:t>This document does not define the campaign execution feedback provided by the CIP feedback mechanism added in CIP 3.0.</w:t>
      </w:r>
    </w:p>
    <w:p w14:paraId="30569759" w14:textId="77777777" w:rsidR="000837B6" w:rsidRDefault="000837B6" w:rsidP="00B35090">
      <w:pPr>
        <w:pStyle w:val="Heading1"/>
        <w:numPr>
          <w:ilvl w:val="0"/>
          <w:numId w:val="5"/>
        </w:numPr>
      </w:pPr>
      <w:bookmarkStart w:id="28" w:name="_Toc193853094"/>
      <w:bookmarkStart w:id="29" w:name="_Toc193853372"/>
      <w:bookmarkStart w:id="30" w:name="_Toc193854247"/>
      <w:bookmarkStart w:id="31" w:name="_Toc193856298"/>
      <w:bookmarkStart w:id="32" w:name="_Toc322363204"/>
      <w:bookmarkEnd w:id="28"/>
      <w:bookmarkEnd w:id="29"/>
      <w:bookmarkEnd w:id="30"/>
      <w:bookmarkEnd w:id="31"/>
      <w:r>
        <w:lastRenderedPageBreak/>
        <w:t>Overview</w:t>
      </w:r>
      <w:bookmarkEnd w:id="32"/>
    </w:p>
    <w:p w14:paraId="67C40075" w14:textId="6EA6F9E8" w:rsidR="005D4F97" w:rsidRDefault="004E5467" w:rsidP="007570E4">
      <w:r>
        <w:t xml:space="preserve">The Summary Reporting of DAI in VOD </w:t>
      </w:r>
      <w:r w:rsidR="005D4F97">
        <w:t>requires a set of changes to the existing Cablelabs SMS</w:t>
      </w:r>
      <w:r w:rsidR="00770E17">
        <w:t>I</w:t>
      </w:r>
      <w:r w:rsidR="005D4F97">
        <w:t xml:space="preserve"> specification to support business goals.  The following is an overview of the process flow and changes necessary to support these business goals.</w:t>
      </w:r>
    </w:p>
    <w:p w14:paraId="655287F4" w14:textId="77777777" w:rsidR="005D4F97" w:rsidRDefault="005D4F97" w:rsidP="007570E4"/>
    <w:p w14:paraId="2CBCC4B4" w14:textId="02157A46" w:rsidR="00E120DB" w:rsidRDefault="007570E4">
      <w:r w:rsidRPr="00BC0174">
        <w:rPr>
          <w:highlight w:val="yellow"/>
        </w:rPr>
        <w:t xml:space="preserve">A Campaign Information Package (CIP) is sent by </w:t>
      </w:r>
      <w:r w:rsidR="00C325CC" w:rsidRPr="00BC0174">
        <w:rPr>
          <w:highlight w:val="yellow"/>
        </w:rPr>
        <w:t>the CIP Publisher</w:t>
      </w:r>
      <w:r w:rsidR="006D2FA6" w:rsidRPr="00BC0174">
        <w:rPr>
          <w:highlight w:val="yellow"/>
        </w:rPr>
        <w:t xml:space="preserve"> to the </w:t>
      </w:r>
      <w:r w:rsidR="00C325CC" w:rsidRPr="00BC0174">
        <w:rPr>
          <w:highlight w:val="yellow"/>
        </w:rPr>
        <w:t>CIP Consumer</w:t>
      </w:r>
      <w:r w:rsidR="006D2FA6" w:rsidRPr="00BC0174">
        <w:rPr>
          <w:highlight w:val="yellow"/>
        </w:rPr>
        <w:t>(s)</w:t>
      </w:r>
      <w:r w:rsidRPr="00BC0174">
        <w:rPr>
          <w:highlight w:val="yellow"/>
        </w:rPr>
        <w:t xml:space="preserve"> for each order.</w:t>
      </w:r>
      <w:r>
        <w:t xml:space="preserve">  The order will represent one or more dynamic ad placements within a given programming </w:t>
      </w:r>
      <w:r w:rsidR="0078237A">
        <w:t>group</w:t>
      </w:r>
      <w:r>
        <w:t xml:space="preserve">.  During a VOD session on a given set top box, the </w:t>
      </w:r>
      <w:r w:rsidR="00C325CC">
        <w:t>CIP Consumer’s</w:t>
      </w:r>
      <w:r w:rsidR="005D4F97">
        <w:t xml:space="preserve"> </w:t>
      </w:r>
      <w:r>
        <w:t xml:space="preserve">VOD </w:t>
      </w:r>
      <w:r w:rsidR="005D4F97">
        <w:t>d</w:t>
      </w:r>
      <w:r>
        <w:t xml:space="preserve">elivery </w:t>
      </w:r>
      <w:r w:rsidR="005D4F97">
        <w:t>p</w:t>
      </w:r>
      <w:r>
        <w:t xml:space="preserve">latform will make decisions and insert the specified ads into the playlist to be streamed to the viewer. As the session plays out, </w:t>
      </w:r>
      <w:r w:rsidR="006D2FA6">
        <w:t xml:space="preserve">the VOD </w:t>
      </w:r>
      <w:r w:rsidR="005D4F97">
        <w:t>d</w:t>
      </w:r>
      <w:r w:rsidR="006D2FA6">
        <w:t xml:space="preserve">elivery </w:t>
      </w:r>
      <w:r w:rsidR="005D4F97">
        <w:t>p</w:t>
      </w:r>
      <w:r w:rsidR="006D2FA6">
        <w:t xml:space="preserve">latform </w:t>
      </w:r>
      <w:r>
        <w:t xml:space="preserve">will send </w:t>
      </w:r>
      <w:r w:rsidR="006D2FA6">
        <w:t xml:space="preserve">event </w:t>
      </w:r>
      <w:r>
        <w:t xml:space="preserve">records to the </w:t>
      </w:r>
      <w:r w:rsidR="00C325CC">
        <w:t>CIP Consumer’s</w:t>
      </w:r>
      <w:r>
        <w:t xml:space="preserve"> aggregation point</w:t>
      </w:r>
      <w:r w:rsidR="00C325CC">
        <w:t>(s)</w:t>
      </w:r>
      <w:r>
        <w:t xml:space="preserve">.  These </w:t>
      </w:r>
      <w:r w:rsidR="006D2FA6">
        <w:t>event r</w:t>
      </w:r>
      <w:r>
        <w:t xml:space="preserve">ecords will be encoded with a variety of information including an identifier for the set top box, </w:t>
      </w:r>
      <w:r w:rsidR="0078237A">
        <w:t xml:space="preserve">session identifier, </w:t>
      </w:r>
      <w:r>
        <w:t xml:space="preserve">a timestamp for </w:t>
      </w:r>
      <w:r w:rsidR="0078237A">
        <w:t xml:space="preserve">the </w:t>
      </w:r>
      <w:r>
        <w:t>event</w:t>
      </w:r>
      <w:r w:rsidR="0078237A">
        <w:t xml:space="preserve">, </w:t>
      </w:r>
      <w:r>
        <w:t xml:space="preserve">and </w:t>
      </w:r>
      <w:r w:rsidR="006D2FA6">
        <w:t xml:space="preserve">the </w:t>
      </w:r>
      <w:r>
        <w:t>duration</w:t>
      </w:r>
      <w:r w:rsidR="006D2FA6">
        <w:t xml:space="preserve"> of the event</w:t>
      </w:r>
      <w:r>
        <w:t>.</w:t>
      </w:r>
      <w:r w:rsidR="006D2FA6">
        <w:t xml:space="preserve">  </w:t>
      </w:r>
      <w:r w:rsidR="0078237A">
        <w:t xml:space="preserve">The event records themselves do not carry enough information to support the </w:t>
      </w:r>
      <w:r w:rsidR="00770E17">
        <w:t>Canoe Data Products s</w:t>
      </w:r>
      <w:r w:rsidR="0078237A">
        <w:t xml:space="preserve">ummary </w:t>
      </w:r>
      <w:r w:rsidR="00770E17">
        <w:t>r</w:t>
      </w:r>
      <w:r w:rsidR="0078237A">
        <w:t xml:space="preserve">eporting needs.  The </w:t>
      </w:r>
      <w:r w:rsidR="00C325CC">
        <w:t>CIP Consumer</w:t>
      </w:r>
      <w:r w:rsidR="0078237A">
        <w:t xml:space="preserve"> must </w:t>
      </w:r>
      <w:r w:rsidR="00BC0174">
        <w:t>“</w:t>
      </w:r>
      <w:r w:rsidR="0078237A">
        <w:t>decorate</w:t>
      </w:r>
      <w:r w:rsidR="00BC0174">
        <w:t>”</w:t>
      </w:r>
      <w:r w:rsidR="0078237A">
        <w:t xml:space="preserve"> the event records with</w:t>
      </w:r>
      <w:r w:rsidR="0005166E">
        <w:t xml:space="preserve"> additional</w:t>
      </w:r>
      <w:r w:rsidR="0078237A">
        <w:t xml:space="preserve"> information defined </w:t>
      </w:r>
      <w:r w:rsidR="00DE4998">
        <w:t xml:space="preserve">by the delivery platform </w:t>
      </w:r>
      <w:r w:rsidR="00C325CC">
        <w:t>to insure that a full information set is delivered</w:t>
      </w:r>
      <w:r w:rsidR="0005166E">
        <w:t xml:space="preserve"> for each event</w:t>
      </w:r>
      <w:r w:rsidR="00C325CC">
        <w:t xml:space="preserve">.  </w:t>
      </w:r>
      <w:r w:rsidR="00C325CC" w:rsidRPr="00413235">
        <w:rPr>
          <w:highlight w:val="yellow"/>
        </w:rPr>
        <w:t>That information set must include</w:t>
      </w:r>
      <w:r w:rsidR="00413235">
        <w:t>:</w:t>
      </w:r>
    </w:p>
    <w:p w14:paraId="34B372D4" w14:textId="77777777" w:rsidR="00A556C6" w:rsidRDefault="00A556C6" w:rsidP="007570E4"/>
    <w:p w14:paraId="38A697DB" w14:textId="64249795" w:rsidR="00DE4998" w:rsidRDefault="00DE4998" w:rsidP="00DE4998">
      <w:pPr>
        <w:pStyle w:val="ListParagraph"/>
        <w:numPr>
          <w:ilvl w:val="0"/>
          <w:numId w:val="39"/>
        </w:numPr>
      </w:pPr>
      <w:r>
        <w:t>Session</w:t>
      </w:r>
      <w:r w:rsidR="00C325CC">
        <w:t xml:space="preserve"> Identifier</w:t>
      </w:r>
    </w:p>
    <w:p w14:paraId="6A1C8B31" w14:textId="77777777" w:rsidR="00DE4998" w:rsidRDefault="00DE4998" w:rsidP="00DE4998">
      <w:pPr>
        <w:pStyle w:val="ListParagraph"/>
        <w:numPr>
          <w:ilvl w:val="0"/>
          <w:numId w:val="39"/>
        </w:numPr>
      </w:pPr>
      <w:r>
        <w:t>Session Start DateTime</w:t>
      </w:r>
    </w:p>
    <w:p w14:paraId="64262647" w14:textId="269763D6" w:rsidR="00C325CC" w:rsidRDefault="00C325CC" w:rsidP="00DE4998">
      <w:pPr>
        <w:pStyle w:val="ListParagraph"/>
        <w:numPr>
          <w:ilvl w:val="0"/>
          <w:numId w:val="39"/>
        </w:numPr>
      </w:pPr>
      <w:r>
        <w:t>Household Identifier</w:t>
      </w:r>
    </w:p>
    <w:p w14:paraId="50B578C1" w14:textId="77777777" w:rsidR="0005166E" w:rsidRDefault="0005166E" w:rsidP="0005166E">
      <w:pPr>
        <w:pStyle w:val="ListParagraph"/>
        <w:numPr>
          <w:ilvl w:val="0"/>
          <w:numId w:val="39"/>
        </w:numPr>
      </w:pPr>
      <w:r>
        <w:t>Program PAID</w:t>
      </w:r>
    </w:p>
    <w:p w14:paraId="2210C973" w14:textId="77777777" w:rsidR="0005166E" w:rsidRDefault="0005166E" w:rsidP="0005166E">
      <w:pPr>
        <w:pStyle w:val="ListParagraph"/>
        <w:numPr>
          <w:ilvl w:val="0"/>
          <w:numId w:val="39"/>
        </w:numPr>
      </w:pPr>
      <w:r>
        <w:t>provider (network)</w:t>
      </w:r>
    </w:p>
    <w:p w14:paraId="0330DA33" w14:textId="77777777" w:rsidR="0005166E" w:rsidRDefault="0005166E" w:rsidP="0005166E">
      <w:pPr>
        <w:pStyle w:val="ListParagraph"/>
        <w:numPr>
          <w:ilvl w:val="0"/>
          <w:numId w:val="39"/>
        </w:numPr>
      </w:pPr>
      <w:r>
        <w:t>Variant</w:t>
      </w:r>
    </w:p>
    <w:p w14:paraId="39AC2776" w14:textId="18BC9086" w:rsidR="00A556C6" w:rsidRDefault="00E120DB" w:rsidP="00A556C6">
      <w:pPr>
        <w:pStyle w:val="ListParagraph"/>
        <w:numPr>
          <w:ilvl w:val="0"/>
          <w:numId w:val="39"/>
        </w:numPr>
      </w:pPr>
      <w:r>
        <w:t xml:space="preserve">Ad Asset </w:t>
      </w:r>
      <w:r w:rsidR="00DE4998">
        <w:t>PEID</w:t>
      </w:r>
    </w:p>
    <w:p w14:paraId="4B6A8774" w14:textId="50DB43FB" w:rsidR="00DE4998" w:rsidRDefault="00DE4998" w:rsidP="00A556C6">
      <w:pPr>
        <w:pStyle w:val="ListParagraph"/>
        <w:numPr>
          <w:ilvl w:val="0"/>
          <w:numId w:val="39"/>
        </w:numPr>
      </w:pPr>
      <w:r>
        <w:t>Ad Asset EPSID</w:t>
      </w:r>
    </w:p>
    <w:p w14:paraId="52720BD5" w14:textId="3D04B9F6" w:rsidR="00DE4998" w:rsidRDefault="00DE4998" w:rsidP="00A556C6">
      <w:pPr>
        <w:pStyle w:val="ListParagraph"/>
        <w:numPr>
          <w:ilvl w:val="0"/>
          <w:numId w:val="39"/>
        </w:numPr>
      </w:pPr>
      <w:r>
        <w:t>Ad Asset PAID</w:t>
      </w:r>
      <w:r w:rsidR="0005166E">
        <w:t xml:space="preserve"> (Actually Placed)</w:t>
      </w:r>
    </w:p>
    <w:p w14:paraId="3CB47FEA" w14:textId="77777777" w:rsidR="00A556C6" w:rsidRDefault="00E120DB" w:rsidP="00A556C6">
      <w:pPr>
        <w:pStyle w:val="ListParagraph"/>
        <w:numPr>
          <w:ilvl w:val="0"/>
          <w:numId w:val="39"/>
        </w:numPr>
      </w:pPr>
      <w:r>
        <w:t>VOD System reference</w:t>
      </w:r>
    </w:p>
    <w:p w14:paraId="0671F24F" w14:textId="77777777" w:rsidR="002B1378" w:rsidRDefault="0005166E" w:rsidP="00A556C6">
      <w:pPr>
        <w:pStyle w:val="ListParagraph"/>
        <w:numPr>
          <w:ilvl w:val="0"/>
          <w:numId w:val="39"/>
        </w:numPr>
      </w:pPr>
      <w:r>
        <w:t>Placement Opportunity Reference</w:t>
      </w:r>
    </w:p>
    <w:p w14:paraId="70B12B58" w14:textId="5C6971C7" w:rsidR="0005166E" w:rsidRDefault="0005166E" w:rsidP="00A556C6">
      <w:pPr>
        <w:pStyle w:val="ListParagraph"/>
        <w:numPr>
          <w:ilvl w:val="0"/>
          <w:numId w:val="39"/>
        </w:numPr>
      </w:pPr>
      <w:r>
        <w:t>Break Type</w:t>
      </w:r>
    </w:p>
    <w:p w14:paraId="15C7D12C" w14:textId="77777777" w:rsidR="00A556C6" w:rsidRDefault="0078237A" w:rsidP="00A556C6">
      <w:pPr>
        <w:pStyle w:val="ListParagraph"/>
        <w:numPr>
          <w:ilvl w:val="0"/>
          <w:numId w:val="39"/>
        </w:numPr>
      </w:pPr>
      <w:r>
        <w:t>Opportunity Type</w:t>
      </w:r>
    </w:p>
    <w:p w14:paraId="46F8D21C" w14:textId="026DD693" w:rsidR="00A556C6" w:rsidRDefault="0005166E" w:rsidP="00A556C6">
      <w:pPr>
        <w:pStyle w:val="ListParagraph"/>
        <w:numPr>
          <w:ilvl w:val="0"/>
          <w:numId w:val="39"/>
        </w:numPr>
      </w:pPr>
      <w:r>
        <w:t xml:space="preserve">Session </w:t>
      </w:r>
      <w:r w:rsidR="00E120DB">
        <w:t xml:space="preserve">Break </w:t>
      </w:r>
      <w:r>
        <w:t>Sequence</w:t>
      </w:r>
      <w:r w:rsidR="00A556C6">
        <w:t xml:space="preserve"> (poGroupIndex)</w:t>
      </w:r>
    </w:p>
    <w:p w14:paraId="103FDBDB" w14:textId="4ACD6A44" w:rsidR="00A556C6" w:rsidRDefault="0005166E" w:rsidP="00A556C6">
      <w:pPr>
        <w:pStyle w:val="ListParagraph"/>
        <w:numPr>
          <w:ilvl w:val="0"/>
          <w:numId w:val="39"/>
        </w:numPr>
      </w:pPr>
      <w:r>
        <w:t xml:space="preserve">Session </w:t>
      </w:r>
      <w:r w:rsidR="00A556C6">
        <w:t xml:space="preserve">Opportunity </w:t>
      </w:r>
      <w:r>
        <w:t>Sequence</w:t>
      </w:r>
    </w:p>
    <w:p w14:paraId="7247A79D" w14:textId="19998673" w:rsidR="0005166E" w:rsidRDefault="0005166E" w:rsidP="00A556C6">
      <w:pPr>
        <w:pStyle w:val="ListParagraph"/>
        <w:numPr>
          <w:ilvl w:val="0"/>
          <w:numId w:val="39"/>
        </w:numPr>
      </w:pPr>
      <w:r>
        <w:t>Break Opportunity Sequence</w:t>
      </w:r>
    </w:p>
    <w:p w14:paraId="41F61BE9" w14:textId="52F3EC42" w:rsidR="0005166E" w:rsidRDefault="0005166E" w:rsidP="00A556C6">
      <w:pPr>
        <w:pStyle w:val="ListParagraph"/>
        <w:numPr>
          <w:ilvl w:val="0"/>
          <w:numId w:val="39"/>
        </w:numPr>
      </w:pPr>
      <w:r>
        <w:t>Break Placement Sequence</w:t>
      </w:r>
    </w:p>
    <w:p w14:paraId="31C7A439" w14:textId="72BB79BD" w:rsidR="0005166E" w:rsidRDefault="0005166E" w:rsidP="00A556C6">
      <w:pPr>
        <w:pStyle w:val="ListParagraph"/>
        <w:numPr>
          <w:ilvl w:val="0"/>
          <w:numId w:val="39"/>
        </w:numPr>
      </w:pPr>
      <w:r>
        <w:t>Opportunity Placement Sequence</w:t>
      </w:r>
    </w:p>
    <w:p w14:paraId="0C6E113A" w14:textId="77777777" w:rsidR="0005166E" w:rsidRDefault="0005166E" w:rsidP="0005166E">
      <w:pPr>
        <w:pStyle w:val="ListParagraph"/>
        <w:numPr>
          <w:ilvl w:val="0"/>
          <w:numId w:val="39"/>
        </w:numPr>
      </w:pPr>
      <w:r>
        <w:t>isFirst Flag</w:t>
      </w:r>
    </w:p>
    <w:p w14:paraId="7597869B" w14:textId="77777777" w:rsidR="0005166E" w:rsidRDefault="0005166E" w:rsidP="0005166E">
      <w:pPr>
        <w:pStyle w:val="ListParagraph"/>
        <w:numPr>
          <w:ilvl w:val="0"/>
          <w:numId w:val="39"/>
        </w:numPr>
      </w:pPr>
      <w:r>
        <w:t>isLast Flag</w:t>
      </w:r>
    </w:p>
    <w:p w14:paraId="44ECB20B" w14:textId="4355EADB" w:rsidR="00087856" w:rsidRDefault="00087856" w:rsidP="00A556C6">
      <w:pPr>
        <w:pStyle w:val="ListParagraph"/>
        <w:numPr>
          <w:ilvl w:val="0"/>
          <w:numId w:val="39"/>
        </w:numPr>
      </w:pPr>
      <w:r>
        <w:t>Max Duration</w:t>
      </w:r>
    </w:p>
    <w:p w14:paraId="477735C0" w14:textId="329C8254" w:rsidR="00087856" w:rsidRDefault="00087856" w:rsidP="00A556C6">
      <w:pPr>
        <w:pStyle w:val="ListParagraph"/>
        <w:numPr>
          <w:ilvl w:val="0"/>
          <w:numId w:val="39"/>
        </w:numPr>
      </w:pPr>
      <w:r>
        <w:t>Max Placement Count</w:t>
      </w:r>
    </w:p>
    <w:p w14:paraId="336E15EF" w14:textId="4ECC11BA" w:rsidR="00A556C6" w:rsidRDefault="00A556C6" w:rsidP="00A556C6">
      <w:pPr>
        <w:pStyle w:val="ListParagraph"/>
        <w:numPr>
          <w:ilvl w:val="0"/>
          <w:numId w:val="39"/>
        </w:numPr>
      </w:pPr>
      <w:r>
        <w:t>View</w:t>
      </w:r>
      <w:r w:rsidR="002112C3">
        <w:t xml:space="preserve"> </w:t>
      </w:r>
      <w:r>
        <w:t>Flag</w:t>
      </w:r>
    </w:p>
    <w:p w14:paraId="05561D93" w14:textId="05D0EAC2" w:rsidR="00A556C6" w:rsidRDefault="00A556C6" w:rsidP="00A556C6">
      <w:pPr>
        <w:pStyle w:val="ListParagraph"/>
        <w:numPr>
          <w:ilvl w:val="0"/>
          <w:numId w:val="39"/>
        </w:numPr>
      </w:pPr>
      <w:r>
        <w:t>Play</w:t>
      </w:r>
      <w:r w:rsidR="002112C3">
        <w:t xml:space="preserve"> </w:t>
      </w:r>
      <w:r>
        <w:t>Time</w:t>
      </w:r>
    </w:p>
    <w:p w14:paraId="04C727EA" w14:textId="3ACAD451" w:rsidR="00A556C6" w:rsidRDefault="00A556C6" w:rsidP="00A556C6">
      <w:pPr>
        <w:pStyle w:val="ListParagraph"/>
        <w:numPr>
          <w:ilvl w:val="0"/>
          <w:numId w:val="39"/>
        </w:numPr>
      </w:pPr>
      <w:r>
        <w:t>Run</w:t>
      </w:r>
      <w:r w:rsidR="002112C3">
        <w:t xml:space="preserve"> </w:t>
      </w:r>
      <w:r>
        <w:t>Time</w:t>
      </w:r>
    </w:p>
    <w:p w14:paraId="4A4E6A37" w14:textId="46BB07EA" w:rsidR="00A556C6" w:rsidRDefault="00A556C6" w:rsidP="00A556C6">
      <w:pPr>
        <w:pStyle w:val="ListParagraph"/>
        <w:numPr>
          <w:ilvl w:val="0"/>
          <w:numId w:val="39"/>
        </w:numPr>
      </w:pPr>
      <w:r>
        <w:t>V</w:t>
      </w:r>
      <w:r w:rsidR="00DE4998">
        <w:t>isit</w:t>
      </w:r>
      <w:r>
        <w:t>Start</w:t>
      </w:r>
      <w:r w:rsidR="002112C3">
        <w:t xml:space="preserve"> </w:t>
      </w:r>
      <w:r>
        <w:t>DateTime</w:t>
      </w:r>
    </w:p>
    <w:p w14:paraId="6C0FB76F" w14:textId="77777777" w:rsidR="00821372" w:rsidRDefault="006172E4" w:rsidP="00821372">
      <w:pPr>
        <w:pStyle w:val="ListParagraph"/>
        <w:numPr>
          <w:ilvl w:val="0"/>
          <w:numId w:val="39"/>
        </w:numPr>
      </w:pPr>
      <w:r>
        <w:t>Processing Rule ID</w:t>
      </w:r>
      <w:r w:rsidR="007721FA">
        <w:t xml:space="preserve"> (currently always = “VODEvent</w:t>
      </w:r>
      <w:r w:rsidR="002112C3">
        <w:t>Type</w:t>
      </w:r>
      <w:r w:rsidR="007721FA">
        <w:t>1”</w:t>
      </w:r>
      <w:r w:rsidR="0008448D">
        <w:t>)</w:t>
      </w:r>
    </w:p>
    <w:p w14:paraId="62D7A6D5" w14:textId="15B0DF67" w:rsidR="006172E4" w:rsidRDefault="00821372" w:rsidP="002B1378">
      <w:pPr>
        <w:pStyle w:val="ListParagraph"/>
        <w:numPr>
          <w:ilvl w:val="0"/>
          <w:numId w:val="39"/>
        </w:numPr>
      </w:pPr>
      <w:r w:rsidRPr="00821372">
        <w:t xml:space="preserve"> </w:t>
      </w:r>
      <w:r>
        <w:t>Error Conditions</w:t>
      </w:r>
    </w:p>
    <w:p w14:paraId="4012AC4B" w14:textId="77777777" w:rsidR="006D2FA6" w:rsidRDefault="006D2FA6" w:rsidP="007570E4"/>
    <w:p w14:paraId="2E9B8656" w14:textId="2F9C51BC" w:rsidR="00A97C12" w:rsidRDefault="00A97C12" w:rsidP="007B26D9">
      <w:pPr>
        <w:tabs>
          <w:tab w:val="num" w:pos="720"/>
          <w:tab w:val="num" w:pos="1440"/>
        </w:tabs>
      </w:pPr>
      <w:r>
        <w:t>The use of Event Data is an alternative to aggregated data.  The use of Event Data supports a Web Portal providing Ad</w:t>
      </w:r>
      <w:r w:rsidR="00B621CA" w:rsidRPr="00A97C12">
        <w:t xml:space="preserve"> Hoc reporting capabilities </w:t>
      </w:r>
      <w:r>
        <w:t xml:space="preserve">allowing Programmers </w:t>
      </w:r>
      <w:r w:rsidR="007B26D9">
        <w:t xml:space="preserve">to request </w:t>
      </w:r>
      <w:r w:rsidR="00B621CA" w:rsidRPr="00A97C12">
        <w:t xml:space="preserve">reports with unrestricted time frames and other configurable filters </w:t>
      </w:r>
      <w:r w:rsidR="007B26D9">
        <w:t xml:space="preserve">and receive reports which </w:t>
      </w:r>
      <w:r w:rsidR="00B621CA" w:rsidRPr="00A97C12">
        <w:t>contain</w:t>
      </w:r>
      <w:r w:rsidR="007B26D9">
        <w:t xml:space="preserve"> data</w:t>
      </w:r>
      <w:r w:rsidR="00821372">
        <w:t>, including unique household views,</w:t>
      </w:r>
      <w:r w:rsidR="007B26D9">
        <w:t xml:space="preserve"> that </w:t>
      </w:r>
      <w:r w:rsidR="00B621CA" w:rsidRPr="00A97C12">
        <w:t>accurately reflect</w:t>
      </w:r>
      <w:r w:rsidR="007B26D9">
        <w:t>s</w:t>
      </w:r>
      <w:r w:rsidR="00B621CA" w:rsidRPr="00A97C12">
        <w:t xml:space="preserve"> the timeframe </w:t>
      </w:r>
      <w:r w:rsidR="00600FF7">
        <w:t xml:space="preserve">the </w:t>
      </w:r>
      <w:r w:rsidR="00B621CA" w:rsidRPr="00A97C12">
        <w:t>event occurred in</w:t>
      </w:r>
      <w:r w:rsidR="007B26D9">
        <w:t>.</w:t>
      </w:r>
    </w:p>
    <w:p w14:paraId="1F7D5F8B" w14:textId="77777777" w:rsidR="00A97C12" w:rsidRDefault="00A97C12" w:rsidP="007570E4"/>
    <w:p w14:paraId="0FC107EC" w14:textId="4EEDB5D5" w:rsidR="007570E4" w:rsidRDefault="007570E4" w:rsidP="007570E4">
      <w:r w:rsidRPr="006D2FA6">
        <w:t xml:space="preserve">The </w:t>
      </w:r>
      <w:r w:rsidR="00821372">
        <w:t>CIP Consumer’s</w:t>
      </w:r>
      <w:r w:rsidRPr="006D2FA6">
        <w:t xml:space="preserve"> aggregation servers are expected to</w:t>
      </w:r>
      <w:r w:rsidR="00A556C6">
        <w:t xml:space="preserve"> </w:t>
      </w:r>
      <w:r w:rsidR="00A97C12">
        <w:t xml:space="preserve">communicate </w:t>
      </w:r>
      <w:r w:rsidRPr="006D2FA6">
        <w:t>the</w:t>
      </w:r>
      <w:r w:rsidR="00A97C12">
        <w:t>se Event records</w:t>
      </w:r>
      <w:r w:rsidRPr="006D2FA6">
        <w:t xml:space="preserve"> using the SMS</w:t>
      </w:r>
      <w:r w:rsidR="002112C3">
        <w:t>i</w:t>
      </w:r>
      <w:r w:rsidRPr="006D2FA6">
        <w:t xml:space="preserve"> interface</w:t>
      </w:r>
      <w:r w:rsidR="006D2FA6" w:rsidRPr="006D2FA6">
        <w:t xml:space="preserve"> as</w:t>
      </w:r>
      <w:r w:rsidRPr="006D2FA6">
        <w:t xml:space="preserve"> defined by the CableLabs </w:t>
      </w:r>
      <w:r w:rsidR="006D2FA6" w:rsidRPr="00A01E47">
        <w:t>SaFI-SMS</w:t>
      </w:r>
      <w:r w:rsidR="002112C3">
        <w:t>i</w:t>
      </w:r>
      <w:r w:rsidR="006D2FA6">
        <w:t xml:space="preserve"> specification </w:t>
      </w:r>
      <w:r w:rsidRPr="006D2FA6">
        <w:t xml:space="preserve">and dictated by the processing rules </w:t>
      </w:r>
      <w:r w:rsidR="00821372" w:rsidRPr="006D2FA6">
        <w:t>established</w:t>
      </w:r>
      <w:r w:rsidR="00821372">
        <w:t>.</w:t>
      </w:r>
    </w:p>
    <w:p w14:paraId="4672BD47" w14:textId="77777777" w:rsidR="006D2FA6" w:rsidRDefault="006D2FA6" w:rsidP="007570E4"/>
    <w:p w14:paraId="180D842F" w14:textId="54643F3B" w:rsidR="00A97C12" w:rsidRDefault="00922AE5" w:rsidP="00922AE5">
      <w:r>
        <w:t xml:space="preserve">Unlike the processing of </w:t>
      </w:r>
      <w:r w:rsidR="00770E17">
        <w:t>s</w:t>
      </w:r>
      <w:r>
        <w:t xml:space="preserve">ummary </w:t>
      </w:r>
      <w:r w:rsidR="00770E17">
        <w:t>r</w:t>
      </w:r>
      <w:r>
        <w:t xml:space="preserve">eporting for Interactive products, the </w:t>
      </w:r>
      <w:r w:rsidR="0078237A">
        <w:t xml:space="preserve">VOD DAI </w:t>
      </w:r>
      <w:r>
        <w:t xml:space="preserve">CIP does not communicate the Processing Rule to apply to </w:t>
      </w:r>
      <w:r w:rsidR="0078237A">
        <w:t xml:space="preserve">the execution information.  </w:t>
      </w:r>
      <w:r>
        <w:t xml:space="preserve">All </w:t>
      </w:r>
      <w:r w:rsidR="00A556C6">
        <w:t xml:space="preserve">DAI VOD </w:t>
      </w:r>
      <w:r>
        <w:t xml:space="preserve">executions </w:t>
      </w:r>
      <w:r w:rsidR="002112C3">
        <w:t xml:space="preserve">for a given CIP consumer </w:t>
      </w:r>
      <w:r>
        <w:t>are expected to</w:t>
      </w:r>
      <w:r w:rsidR="00A556C6">
        <w:t xml:space="preserve"> be processed using the same </w:t>
      </w:r>
      <w:r w:rsidR="00DE4998">
        <w:t xml:space="preserve">currently active </w:t>
      </w:r>
      <w:r w:rsidR="00A556C6">
        <w:t>Event Data processing rule.</w:t>
      </w:r>
      <w:r w:rsidR="002112C3">
        <w:t xml:space="preserve">  Processing rules may vary between CIP consumers.</w:t>
      </w:r>
    </w:p>
    <w:p w14:paraId="7EE557A2" w14:textId="77777777" w:rsidR="007570E4" w:rsidRDefault="007570E4" w:rsidP="00483E1B"/>
    <w:p w14:paraId="6CB2D908" w14:textId="5146B20B" w:rsidR="006D2FA6" w:rsidRDefault="007B26D9" w:rsidP="00B35090">
      <w:pPr>
        <w:pStyle w:val="Heading1"/>
        <w:numPr>
          <w:ilvl w:val="0"/>
          <w:numId w:val="5"/>
        </w:numPr>
      </w:pPr>
      <w:bookmarkStart w:id="33" w:name="_Toc322363205"/>
      <w:r>
        <w:lastRenderedPageBreak/>
        <w:t xml:space="preserve">EVENT </w:t>
      </w:r>
      <w:r w:rsidR="006D2FA6">
        <w:t xml:space="preserve">Data Set </w:t>
      </w:r>
      <w:bookmarkEnd w:id="33"/>
      <w:r w:rsidR="00294F29">
        <w:t>Definition</w:t>
      </w:r>
    </w:p>
    <w:p w14:paraId="2F60ACA6" w14:textId="1FDB3B0A" w:rsidR="00483E1B" w:rsidRDefault="00483E1B" w:rsidP="00483E1B">
      <w:r>
        <w:t xml:space="preserve">The </w:t>
      </w:r>
      <w:r w:rsidR="00821372">
        <w:t>CIP Consumer</w:t>
      </w:r>
      <w:r w:rsidR="006D2FA6">
        <w:t xml:space="preserve">(s) </w:t>
      </w:r>
      <w:r>
        <w:t xml:space="preserve">must deliver </w:t>
      </w:r>
      <w:r w:rsidR="007B26D9">
        <w:t>the Event data set</w:t>
      </w:r>
      <w:r w:rsidR="002112C3">
        <w:t>(s)</w:t>
      </w:r>
      <w:r w:rsidR="007B26D9">
        <w:t xml:space="preserve"> to </w:t>
      </w:r>
      <w:r w:rsidR="00FB51A7">
        <w:t xml:space="preserve">the </w:t>
      </w:r>
      <w:r w:rsidR="00E850B3">
        <w:t xml:space="preserve">designated location </w:t>
      </w:r>
      <w:r w:rsidR="007B26D9">
        <w:t xml:space="preserve">for every </w:t>
      </w:r>
      <w:r w:rsidR="00FB51A7">
        <w:t xml:space="preserve">VOD </w:t>
      </w:r>
      <w:r w:rsidR="007B26D9">
        <w:t>execution.  A</w:t>
      </w:r>
      <w:r w:rsidR="00FB51A7">
        <w:t xml:space="preserve"> VOD </w:t>
      </w:r>
      <w:r w:rsidR="007B26D9">
        <w:t xml:space="preserve">execution is </w:t>
      </w:r>
      <w:r w:rsidR="00FB51A7">
        <w:t xml:space="preserve">defined as </w:t>
      </w:r>
      <w:r w:rsidR="007B26D9">
        <w:t>the insertion of an Ad Asset into a VOD session playlist.</w:t>
      </w:r>
      <w:r w:rsidR="000C7F27">
        <w:t xml:space="preserve">  A full Event data set is delivered for executions which are visited.  A partial execution is delivered for executions which are not visited.  In addition, a partial Event data set must be delivered for unfilled opportunities.</w:t>
      </w:r>
    </w:p>
    <w:p w14:paraId="0C13CB57" w14:textId="77777777" w:rsidR="00483E1B" w:rsidRDefault="00483E1B" w:rsidP="00483E1B"/>
    <w:p w14:paraId="755FA26D" w14:textId="77777777" w:rsidR="003A49FA" w:rsidRPr="003A49FA" w:rsidRDefault="003A49FA" w:rsidP="00B35090">
      <w:pPr>
        <w:pStyle w:val="ListParagraph"/>
        <w:keepNext/>
        <w:numPr>
          <w:ilvl w:val="0"/>
          <w:numId w:val="25"/>
        </w:numPr>
        <w:tabs>
          <w:tab w:val="left" w:pos="720"/>
        </w:tabs>
        <w:spacing w:before="240" w:after="120" w:line="240" w:lineRule="auto"/>
        <w:contextualSpacing w:val="0"/>
        <w:outlineLvl w:val="1"/>
        <w:rPr>
          <w:rFonts w:ascii="Arial" w:hAnsi="Arial"/>
          <w:b/>
          <w:vanish/>
          <w:sz w:val="24"/>
          <w:szCs w:val="20"/>
        </w:rPr>
      </w:pPr>
      <w:bookmarkStart w:id="34" w:name="_Toc322363206"/>
      <w:bookmarkEnd w:id="34"/>
    </w:p>
    <w:p w14:paraId="6FE26010" w14:textId="77777777" w:rsidR="003A49FA" w:rsidRPr="003A49FA" w:rsidRDefault="003A49FA" w:rsidP="00B35090">
      <w:pPr>
        <w:pStyle w:val="ListParagraph"/>
        <w:keepNext/>
        <w:numPr>
          <w:ilvl w:val="0"/>
          <w:numId w:val="25"/>
        </w:numPr>
        <w:tabs>
          <w:tab w:val="left" w:pos="720"/>
        </w:tabs>
        <w:spacing w:before="240" w:after="120" w:line="240" w:lineRule="auto"/>
        <w:contextualSpacing w:val="0"/>
        <w:outlineLvl w:val="1"/>
        <w:rPr>
          <w:rFonts w:ascii="Arial" w:hAnsi="Arial"/>
          <w:b/>
          <w:vanish/>
          <w:sz w:val="24"/>
          <w:szCs w:val="20"/>
        </w:rPr>
      </w:pPr>
      <w:bookmarkStart w:id="35" w:name="_Toc322363207"/>
      <w:bookmarkEnd w:id="35"/>
    </w:p>
    <w:p w14:paraId="10043203" w14:textId="1DFC2509" w:rsidR="001F1A1B" w:rsidRDefault="00A82D79" w:rsidP="00A82D79">
      <w:r>
        <w:t xml:space="preserve">The </w:t>
      </w:r>
      <w:r w:rsidR="00FB51A7">
        <w:t xml:space="preserve">Event </w:t>
      </w:r>
      <w:r>
        <w:t xml:space="preserve">Data Set includes </w:t>
      </w:r>
      <w:r w:rsidR="00FB51A7">
        <w:t>the followi</w:t>
      </w:r>
      <w:r w:rsidR="00771693">
        <w:t>ng information for each event</w:t>
      </w:r>
      <w:r w:rsidR="000C7F27">
        <w:t xml:space="preserve"> when the execution is visited</w:t>
      </w:r>
      <w:r w:rsidR="00771693">
        <w:t>.</w:t>
      </w:r>
      <w:r w:rsidR="002112C3">
        <w:t xml:space="preserve">  The source for each is also provided.</w:t>
      </w:r>
    </w:p>
    <w:p w14:paraId="5BA49937" w14:textId="77777777" w:rsidR="001F1A1B" w:rsidRDefault="001F1A1B" w:rsidP="00A82D79"/>
    <w:p w14:paraId="427A2D33" w14:textId="021E0D1D" w:rsidR="00A82D79" w:rsidRPr="00510A56" w:rsidRDefault="00FB51A7" w:rsidP="00702814">
      <w:pPr>
        <w:pStyle w:val="Heading2"/>
      </w:pPr>
      <w:r>
        <w:t xml:space="preserve">Event </w:t>
      </w:r>
      <w:r w:rsidR="001F1A1B" w:rsidRPr="00510A56">
        <w:t>Data Set</w:t>
      </w:r>
      <w:r w:rsidR="00A82D79" w:rsidRPr="00510A56">
        <w:t xml:space="preserve"> </w:t>
      </w:r>
      <w:r w:rsidR="00CF146F">
        <w:t>delivered for visited VOD executions</w:t>
      </w:r>
    </w:p>
    <w:p w14:paraId="73147A6D" w14:textId="49634E6C" w:rsidR="00CF146F" w:rsidRDefault="00CF146F" w:rsidP="00CF146F">
      <w:pPr>
        <w:pStyle w:val="ListParagraph"/>
        <w:numPr>
          <w:ilvl w:val="0"/>
          <w:numId w:val="16"/>
        </w:numPr>
      </w:pPr>
      <w:proofErr w:type="spellStart"/>
      <w:r>
        <w:t>sessionID</w:t>
      </w:r>
      <w:proofErr w:type="spellEnd"/>
      <w:r>
        <w:t xml:space="preserve"> - which is provided with the placement request</w:t>
      </w:r>
    </w:p>
    <w:p w14:paraId="6292293A" w14:textId="77777777" w:rsidR="00CF146F" w:rsidRDefault="00CF146F" w:rsidP="00CF146F">
      <w:pPr>
        <w:pStyle w:val="ListParagraph"/>
        <w:numPr>
          <w:ilvl w:val="0"/>
          <w:numId w:val="16"/>
        </w:numPr>
        <w:spacing w:after="80" w:line="240" w:lineRule="auto"/>
      </w:pPr>
      <w:r>
        <w:t>sessionStart - which is defined though placement notification messaging</w:t>
      </w:r>
      <w:r w:rsidRPr="00CF146F">
        <w:t xml:space="preserve"> </w:t>
      </w:r>
    </w:p>
    <w:p w14:paraId="0EC7CA91" w14:textId="2D1B4629" w:rsidR="00CF146F" w:rsidRDefault="00CF146F" w:rsidP="00CF146F">
      <w:pPr>
        <w:pStyle w:val="ListParagraph"/>
        <w:numPr>
          <w:ilvl w:val="0"/>
          <w:numId w:val="16"/>
        </w:numPr>
        <w:spacing w:after="80" w:line="240" w:lineRule="auto"/>
      </w:pPr>
      <w:r>
        <w:t>hhID - which is provided with the placement request or derived based on information in the request</w:t>
      </w:r>
    </w:p>
    <w:p w14:paraId="4FAE8F2E" w14:textId="404D4635" w:rsidR="00CF146F" w:rsidRDefault="00702814" w:rsidP="00CF146F">
      <w:pPr>
        <w:pStyle w:val="ListParagraph"/>
        <w:numPr>
          <w:ilvl w:val="0"/>
          <w:numId w:val="16"/>
        </w:numPr>
      </w:pPr>
      <w:r>
        <w:t xml:space="preserve">titlePAID </w:t>
      </w:r>
      <w:r w:rsidR="00CF146F">
        <w:t>– which is the PAID of the entertainment asset defined in the placement request</w:t>
      </w:r>
    </w:p>
    <w:p w14:paraId="5EDBF238" w14:textId="77F6EA43" w:rsidR="00956976" w:rsidRDefault="00956976" w:rsidP="00CF146F">
      <w:pPr>
        <w:pStyle w:val="ListParagraph"/>
        <w:numPr>
          <w:ilvl w:val="0"/>
          <w:numId w:val="16"/>
        </w:numPr>
      </w:pPr>
      <w:r>
        <w:t>titleStart – which is the start datetime of the entertainment asset defined by the associated titlePAID and is defined at session run time</w:t>
      </w:r>
    </w:p>
    <w:p w14:paraId="5D25787B" w14:textId="128319DA" w:rsidR="00CF146F" w:rsidRDefault="00CF146F" w:rsidP="00CF146F">
      <w:pPr>
        <w:pStyle w:val="ListParagraph"/>
        <w:numPr>
          <w:ilvl w:val="0"/>
          <w:numId w:val="16"/>
        </w:numPr>
        <w:spacing w:after="80" w:line="240" w:lineRule="auto"/>
      </w:pPr>
      <w:r>
        <w:t>provider – which is provided with the placement request</w:t>
      </w:r>
    </w:p>
    <w:p w14:paraId="59429C10" w14:textId="58AAA10A" w:rsidR="007739A7" w:rsidRDefault="007739A7" w:rsidP="007739A7">
      <w:pPr>
        <w:pStyle w:val="ListParagraph"/>
        <w:numPr>
          <w:ilvl w:val="0"/>
          <w:numId w:val="16"/>
        </w:numPr>
      </w:pPr>
      <w:r>
        <w:t>variant - which is defined at Request generation</w:t>
      </w:r>
    </w:p>
    <w:p w14:paraId="629E26E7" w14:textId="649484B9" w:rsidR="00A82D79" w:rsidRDefault="007739A7" w:rsidP="00B35090">
      <w:pPr>
        <w:pStyle w:val="ListParagraph"/>
        <w:numPr>
          <w:ilvl w:val="0"/>
          <w:numId w:val="16"/>
        </w:numPr>
        <w:spacing w:after="80" w:line="240" w:lineRule="auto"/>
      </w:pPr>
      <w:r>
        <w:t>a</w:t>
      </w:r>
      <w:r w:rsidR="00A82D79">
        <w:t>dAsset</w:t>
      </w:r>
      <w:r w:rsidR="00D94A76">
        <w:t>PEID</w:t>
      </w:r>
      <w:r w:rsidR="00A82D79">
        <w:t xml:space="preserve"> – which is defined </w:t>
      </w:r>
      <w:r>
        <w:t xml:space="preserve">within the CIP and is </w:t>
      </w:r>
      <w:r w:rsidR="00A82D79">
        <w:t xml:space="preserve"> the </w:t>
      </w:r>
      <w:r w:rsidR="002112C3">
        <w:t>AssetReference</w:t>
      </w:r>
      <w:r>
        <w:t>@</w:t>
      </w:r>
      <w:r w:rsidR="00CA4451">
        <w:t>PEID</w:t>
      </w:r>
      <w:r w:rsidR="002112C3">
        <w:t xml:space="preserve"> </w:t>
      </w:r>
      <w:r w:rsidR="00CA4451">
        <w:t xml:space="preserve">executed </w:t>
      </w:r>
      <w:r w:rsidR="00A82D79">
        <w:t>at decision time</w:t>
      </w:r>
      <w:r>
        <w:t>.</w:t>
      </w:r>
    </w:p>
    <w:p w14:paraId="3EFD33BB" w14:textId="03D10FFA" w:rsidR="00D94A76" w:rsidRDefault="007739A7" w:rsidP="00D94A76">
      <w:pPr>
        <w:pStyle w:val="ListParagraph"/>
        <w:numPr>
          <w:ilvl w:val="0"/>
          <w:numId w:val="16"/>
        </w:numPr>
        <w:spacing w:after="80" w:line="240" w:lineRule="auto"/>
      </w:pPr>
      <w:r>
        <w:t>a</w:t>
      </w:r>
      <w:r w:rsidR="00D94A76">
        <w:t xml:space="preserve">dAssetEPSID – which is defined </w:t>
      </w:r>
      <w:r>
        <w:t xml:space="preserve">within the CIP and is </w:t>
      </w:r>
      <w:r w:rsidR="00D94A76">
        <w:t>the  AssetReference</w:t>
      </w:r>
      <w:r>
        <w:t>@</w:t>
      </w:r>
      <w:r w:rsidR="00D94A76">
        <w:t>EPSID executed at decision time</w:t>
      </w:r>
    </w:p>
    <w:p w14:paraId="6EC32154" w14:textId="065E89E5" w:rsidR="00D94A76" w:rsidRDefault="007739A7" w:rsidP="00D94A76">
      <w:pPr>
        <w:pStyle w:val="ListParagraph"/>
        <w:numPr>
          <w:ilvl w:val="0"/>
          <w:numId w:val="16"/>
        </w:numPr>
        <w:spacing w:after="80" w:line="240" w:lineRule="auto"/>
      </w:pPr>
      <w:r>
        <w:t>a</w:t>
      </w:r>
      <w:r w:rsidR="00D94A76">
        <w:t>dAssetPAID – which is the PAID of the ad asset executed by the delivery platform.</w:t>
      </w:r>
    </w:p>
    <w:p w14:paraId="410CFD3B" w14:textId="54058671" w:rsidR="00FB51A7" w:rsidRDefault="00FB51A7" w:rsidP="00FB51A7">
      <w:pPr>
        <w:pStyle w:val="ListParagraph"/>
        <w:numPr>
          <w:ilvl w:val="0"/>
          <w:numId w:val="16"/>
        </w:numPr>
      </w:pPr>
      <w:r>
        <w:t>VOD System reference</w:t>
      </w:r>
      <w:r w:rsidR="002112C3">
        <w:t xml:space="preserve"> - which is </w:t>
      </w:r>
      <w:r w:rsidR="007739A7">
        <w:t>provided with the placement request</w:t>
      </w:r>
    </w:p>
    <w:p w14:paraId="06F81456" w14:textId="16BCDF6D" w:rsidR="007739A7" w:rsidRDefault="007739A7" w:rsidP="00B35090">
      <w:pPr>
        <w:pStyle w:val="ListParagraph"/>
        <w:numPr>
          <w:ilvl w:val="0"/>
          <w:numId w:val="16"/>
        </w:numPr>
        <w:spacing w:after="80" w:line="240" w:lineRule="auto"/>
      </w:pPr>
      <w:r>
        <w:t>placementOpportunityRef – which is the unique identifier of a placement opportunity within a session and is provided with the placement request.</w:t>
      </w:r>
    </w:p>
    <w:p w14:paraId="66D41FB4" w14:textId="17621239" w:rsidR="007739A7" w:rsidRDefault="007739A7" w:rsidP="00B35090">
      <w:pPr>
        <w:pStyle w:val="ListParagraph"/>
        <w:numPr>
          <w:ilvl w:val="0"/>
          <w:numId w:val="16"/>
        </w:numPr>
        <w:spacing w:after="80" w:line="240" w:lineRule="auto"/>
      </w:pPr>
      <w:r>
        <w:t>breakType – which is provided with the placement request</w:t>
      </w:r>
    </w:p>
    <w:p w14:paraId="47A53087" w14:textId="77777777" w:rsidR="00294F29" w:rsidRDefault="007739A7" w:rsidP="00B35090">
      <w:pPr>
        <w:pStyle w:val="ListParagraph"/>
        <w:numPr>
          <w:ilvl w:val="0"/>
          <w:numId w:val="16"/>
        </w:numPr>
        <w:spacing w:after="80" w:line="240" w:lineRule="auto"/>
      </w:pPr>
      <w:r>
        <w:t>o</w:t>
      </w:r>
      <w:r w:rsidR="00A82D79">
        <w:t xml:space="preserve">pportunityType - which is </w:t>
      </w:r>
      <w:r>
        <w:t>provided with the placement request</w:t>
      </w:r>
      <w:r w:rsidDel="007739A7">
        <w:t xml:space="preserve"> </w:t>
      </w:r>
    </w:p>
    <w:p w14:paraId="61BE4142" w14:textId="77777777" w:rsidR="00294F29" w:rsidRDefault="007739A7" w:rsidP="00B35090">
      <w:pPr>
        <w:pStyle w:val="ListParagraph"/>
        <w:numPr>
          <w:ilvl w:val="0"/>
          <w:numId w:val="16"/>
        </w:numPr>
        <w:spacing w:after="80" w:line="240" w:lineRule="auto"/>
      </w:pPr>
      <w:r>
        <w:t>sessionBreakSequence</w:t>
      </w:r>
      <w:r w:rsidR="002112C3">
        <w:t xml:space="preserve"> (</w:t>
      </w:r>
      <w:r w:rsidR="00A82D79">
        <w:t>poGroupIndex</w:t>
      </w:r>
      <w:r w:rsidR="002112C3">
        <w:t>)</w:t>
      </w:r>
      <w:r w:rsidR="00A82D79">
        <w:t xml:space="preserve"> - which is </w:t>
      </w:r>
      <w:r w:rsidR="002B1378">
        <w:t>provided with the placement request</w:t>
      </w:r>
    </w:p>
    <w:p w14:paraId="4E2E2D69" w14:textId="089DF5CA" w:rsidR="00A82D79" w:rsidRDefault="007739A7" w:rsidP="00B35090">
      <w:pPr>
        <w:pStyle w:val="ListParagraph"/>
        <w:numPr>
          <w:ilvl w:val="0"/>
          <w:numId w:val="16"/>
        </w:numPr>
        <w:spacing w:after="80" w:line="240" w:lineRule="auto"/>
      </w:pPr>
      <w:r>
        <w:t>sessionO</w:t>
      </w:r>
      <w:r w:rsidR="00A82D79">
        <w:t>pportunity</w:t>
      </w:r>
      <w:r>
        <w:t>Sequence</w:t>
      </w:r>
      <w:r w:rsidR="00A82D79">
        <w:t xml:space="preserve"> – which is </w:t>
      </w:r>
      <w:r w:rsidR="002B1378">
        <w:t>provided with the placement request</w:t>
      </w:r>
    </w:p>
    <w:p w14:paraId="0BB9E297" w14:textId="7B05D89E" w:rsidR="002B1378" w:rsidRDefault="002B1378" w:rsidP="00B35090">
      <w:pPr>
        <w:pStyle w:val="ListParagraph"/>
        <w:numPr>
          <w:ilvl w:val="0"/>
          <w:numId w:val="16"/>
        </w:numPr>
        <w:spacing w:after="80" w:line="240" w:lineRule="auto"/>
      </w:pPr>
      <w:r>
        <w:t>breakOpportunitySequence - which is provided with the placement request</w:t>
      </w:r>
    </w:p>
    <w:p w14:paraId="2A543184" w14:textId="7027F11C" w:rsidR="002B1378" w:rsidRDefault="002B1378" w:rsidP="00B35090">
      <w:pPr>
        <w:pStyle w:val="ListParagraph"/>
        <w:numPr>
          <w:ilvl w:val="0"/>
          <w:numId w:val="16"/>
        </w:numPr>
        <w:spacing w:after="80" w:line="240" w:lineRule="auto"/>
      </w:pPr>
      <w:r>
        <w:t>breakPlacementSequence - which is defined by the delivery platform at execution</w:t>
      </w:r>
    </w:p>
    <w:p w14:paraId="4759B782" w14:textId="60A0D654" w:rsidR="002B1378" w:rsidRDefault="002B1378" w:rsidP="00B35090">
      <w:pPr>
        <w:pStyle w:val="ListParagraph"/>
        <w:numPr>
          <w:ilvl w:val="0"/>
          <w:numId w:val="16"/>
        </w:numPr>
        <w:spacing w:after="80" w:line="240" w:lineRule="auto"/>
      </w:pPr>
      <w:r>
        <w:t>opportunityPlacementSequence - which is defined by the delivery platform at execution</w:t>
      </w:r>
    </w:p>
    <w:p w14:paraId="2803C08B" w14:textId="49392886" w:rsidR="002B1378" w:rsidRDefault="002B1378" w:rsidP="002B1378">
      <w:pPr>
        <w:pStyle w:val="ListParagraph"/>
        <w:numPr>
          <w:ilvl w:val="0"/>
          <w:numId w:val="16"/>
        </w:numPr>
        <w:spacing w:after="80" w:line="240" w:lineRule="auto"/>
      </w:pPr>
      <w:r>
        <w:t>isFirst - which is defined by the delivery platform at execution</w:t>
      </w:r>
    </w:p>
    <w:p w14:paraId="32FE4E6B" w14:textId="30D472B3" w:rsidR="002B1378" w:rsidRDefault="002B1378" w:rsidP="002B1378">
      <w:pPr>
        <w:pStyle w:val="ListParagraph"/>
        <w:numPr>
          <w:ilvl w:val="0"/>
          <w:numId w:val="16"/>
        </w:numPr>
        <w:spacing w:after="80" w:line="240" w:lineRule="auto"/>
      </w:pPr>
      <w:r>
        <w:t>isLast - which is defined by the delivery platform at execution</w:t>
      </w:r>
    </w:p>
    <w:p w14:paraId="3940AC87" w14:textId="6BBE6182" w:rsidR="00087856" w:rsidRDefault="002B1378" w:rsidP="00B35090">
      <w:pPr>
        <w:pStyle w:val="ListParagraph"/>
        <w:numPr>
          <w:ilvl w:val="0"/>
          <w:numId w:val="16"/>
        </w:numPr>
        <w:spacing w:after="80" w:line="240" w:lineRule="auto"/>
      </w:pPr>
      <w:r>
        <w:t>m</w:t>
      </w:r>
      <w:r w:rsidR="00087856">
        <w:t>axDuration</w:t>
      </w:r>
      <w:r w:rsidR="002112C3">
        <w:t xml:space="preserve"> - which is </w:t>
      </w:r>
      <w:r>
        <w:t>provided with the placement request</w:t>
      </w:r>
    </w:p>
    <w:p w14:paraId="012792FC" w14:textId="5392F5CD" w:rsidR="00087856" w:rsidRDefault="002B1378" w:rsidP="00B35090">
      <w:pPr>
        <w:pStyle w:val="ListParagraph"/>
        <w:numPr>
          <w:ilvl w:val="0"/>
          <w:numId w:val="16"/>
        </w:numPr>
        <w:spacing w:after="80" w:line="240" w:lineRule="auto"/>
      </w:pPr>
      <w:r>
        <w:t>m</w:t>
      </w:r>
      <w:r w:rsidR="00087856">
        <w:t>axPlacement</w:t>
      </w:r>
      <w:r>
        <w:t>s</w:t>
      </w:r>
      <w:r w:rsidR="002112C3">
        <w:t xml:space="preserve"> - which is </w:t>
      </w:r>
      <w:r>
        <w:t>provided with the placement request</w:t>
      </w:r>
    </w:p>
    <w:p w14:paraId="71D67047" w14:textId="00BDA0C4" w:rsidR="00FB51A7" w:rsidRDefault="002B1378" w:rsidP="00B35090">
      <w:pPr>
        <w:pStyle w:val="ListParagraph"/>
        <w:numPr>
          <w:ilvl w:val="0"/>
          <w:numId w:val="16"/>
        </w:numPr>
        <w:spacing w:after="80" w:line="240" w:lineRule="auto"/>
      </w:pPr>
      <w:r>
        <w:t>v</w:t>
      </w:r>
      <w:r w:rsidR="00A82D79">
        <w:t>iew</w:t>
      </w:r>
      <w:r>
        <w:t>F</w:t>
      </w:r>
      <w:r w:rsidR="00FB51A7">
        <w:t>lag - which is defined at session run time</w:t>
      </w:r>
    </w:p>
    <w:p w14:paraId="4DC10664" w14:textId="2949AF7A" w:rsidR="00A82D79" w:rsidRDefault="002B1378" w:rsidP="00B35090">
      <w:pPr>
        <w:pStyle w:val="ListParagraph"/>
        <w:numPr>
          <w:ilvl w:val="0"/>
          <w:numId w:val="16"/>
        </w:numPr>
        <w:spacing w:after="80" w:line="240" w:lineRule="auto"/>
      </w:pPr>
      <w:r>
        <w:t>p</w:t>
      </w:r>
      <w:r w:rsidR="00A82D79">
        <w:t>layTime</w:t>
      </w:r>
      <w:r w:rsidR="00FB51A7">
        <w:t xml:space="preserve"> - which is defined at session run time</w:t>
      </w:r>
    </w:p>
    <w:p w14:paraId="011F0E96" w14:textId="72CB720C" w:rsidR="00A82D79" w:rsidRDefault="002B1378" w:rsidP="00B35090">
      <w:pPr>
        <w:pStyle w:val="ListParagraph"/>
        <w:numPr>
          <w:ilvl w:val="0"/>
          <w:numId w:val="16"/>
        </w:numPr>
        <w:spacing w:after="80" w:line="240" w:lineRule="auto"/>
      </w:pPr>
      <w:r>
        <w:t>r</w:t>
      </w:r>
      <w:r w:rsidR="00A82D79">
        <w:t>unTime</w:t>
      </w:r>
      <w:r w:rsidR="00FB51A7">
        <w:t xml:space="preserve"> - which is defined at session run time</w:t>
      </w:r>
    </w:p>
    <w:p w14:paraId="2089ED00" w14:textId="638C7268" w:rsidR="00FB51A7" w:rsidRDefault="002B1378" w:rsidP="00FB51A7">
      <w:pPr>
        <w:pStyle w:val="ListParagraph"/>
        <w:numPr>
          <w:ilvl w:val="0"/>
          <w:numId w:val="16"/>
        </w:numPr>
      </w:pPr>
      <w:r>
        <w:lastRenderedPageBreak/>
        <w:t>v</w:t>
      </w:r>
      <w:r w:rsidR="003F4FD6">
        <w:t>isitStart</w:t>
      </w:r>
      <w:r w:rsidR="00FB51A7">
        <w:t xml:space="preserve"> - which is defined at session run time</w:t>
      </w:r>
    </w:p>
    <w:p w14:paraId="33ACDE0B" w14:textId="290DABCB" w:rsidR="0008448D" w:rsidRDefault="0008448D" w:rsidP="00FB51A7">
      <w:pPr>
        <w:pStyle w:val="ListParagraph"/>
        <w:numPr>
          <w:ilvl w:val="0"/>
          <w:numId w:val="16"/>
        </w:numPr>
      </w:pPr>
      <w:r>
        <w:t xml:space="preserve">ProcessingRuleID – which is determined when the </w:t>
      </w:r>
      <w:r w:rsidR="002112C3">
        <w:t>E</w:t>
      </w:r>
      <w:r>
        <w:t>vent record is created through a configuration setting.</w:t>
      </w:r>
    </w:p>
    <w:p w14:paraId="60760D9C" w14:textId="77BECFE8" w:rsidR="002B1378" w:rsidRDefault="002B1378" w:rsidP="00294F29">
      <w:pPr>
        <w:pStyle w:val="ListParagraph"/>
        <w:numPr>
          <w:ilvl w:val="0"/>
          <w:numId w:val="16"/>
        </w:numPr>
      </w:pPr>
      <w:r>
        <w:t>Error</w:t>
      </w:r>
      <w:r w:rsidR="00294F29">
        <w:t>Status</w:t>
      </w:r>
      <w:r>
        <w:t xml:space="preserve"> – which </w:t>
      </w:r>
      <w:r w:rsidR="00294F29">
        <w:t>is</w:t>
      </w:r>
      <w:r>
        <w:t xml:space="preserve"> defined at</w:t>
      </w:r>
      <w:r w:rsidR="00294F29">
        <w:t xml:space="preserve"> session run time</w:t>
      </w:r>
    </w:p>
    <w:p w14:paraId="3085236E" w14:textId="72B3870C" w:rsidR="00294F29" w:rsidRPr="00510A56" w:rsidRDefault="00294F29" w:rsidP="00294F29">
      <w:pPr>
        <w:pStyle w:val="Heading2"/>
      </w:pPr>
      <w:r>
        <w:t xml:space="preserve">Event </w:t>
      </w:r>
      <w:r w:rsidRPr="00510A56">
        <w:t xml:space="preserve">Data Set </w:t>
      </w:r>
      <w:r>
        <w:t>delivered for VOD executions not visited</w:t>
      </w:r>
    </w:p>
    <w:p w14:paraId="5DAC430F" w14:textId="77777777" w:rsidR="008B2E02" w:rsidRDefault="00294F29" w:rsidP="00294F29">
      <w:r>
        <w:t xml:space="preserve">The Event data set delivered for VOD executions that are not visited during session run time </w:t>
      </w:r>
      <w:r w:rsidR="008B2E02">
        <w:t>will include all data defined in section 3.1 except;</w:t>
      </w:r>
    </w:p>
    <w:p w14:paraId="1080DDF6" w14:textId="77777777" w:rsidR="008B2E02" w:rsidRDefault="008B2E02" w:rsidP="00294F29"/>
    <w:p w14:paraId="320093CD" w14:textId="6F8B2D1A" w:rsidR="008B2E02" w:rsidRDefault="008B2E02" w:rsidP="00702814">
      <w:pPr>
        <w:pStyle w:val="ListParagraph"/>
        <w:numPr>
          <w:ilvl w:val="0"/>
          <w:numId w:val="50"/>
        </w:numPr>
        <w:spacing w:after="80" w:line="240" w:lineRule="auto"/>
      </w:pPr>
      <w:r>
        <w:t xml:space="preserve">playTime </w:t>
      </w:r>
    </w:p>
    <w:p w14:paraId="5B32F544" w14:textId="494E3415" w:rsidR="008B2E02" w:rsidRDefault="008B2E02" w:rsidP="00702814">
      <w:pPr>
        <w:pStyle w:val="ListParagraph"/>
        <w:numPr>
          <w:ilvl w:val="0"/>
          <w:numId w:val="50"/>
        </w:numPr>
        <w:spacing w:after="80" w:line="240" w:lineRule="auto"/>
      </w:pPr>
      <w:r>
        <w:t xml:space="preserve">runTime </w:t>
      </w:r>
    </w:p>
    <w:p w14:paraId="4CF80AB8" w14:textId="5830EA36" w:rsidR="008B2E02" w:rsidRDefault="008B2E02" w:rsidP="00702814">
      <w:pPr>
        <w:pStyle w:val="ListParagraph"/>
        <w:numPr>
          <w:ilvl w:val="0"/>
          <w:numId w:val="50"/>
        </w:numPr>
      </w:pPr>
      <w:r>
        <w:t xml:space="preserve">visitStart </w:t>
      </w:r>
    </w:p>
    <w:p w14:paraId="6C50BA43" w14:textId="7006938C" w:rsidR="00702814" w:rsidRDefault="00702814" w:rsidP="00702814">
      <w:pPr>
        <w:pStyle w:val="ListParagraph"/>
        <w:numPr>
          <w:ilvl w:val="0"/>
          <w:numId w:val="50"/>
        </w:numPr>
      </w:pPr>
      <w:r>
        <w:t>viewFlag</w:t>
      </w:r>
    </w:p>
    <w:p w14:paraId="218A83DC" w14:textId="5B386213" w:rsidR="008B2E02" w:rsidRPr="00510A56" w:rsidRDefault="008B2E02" w:rsidP="008B2E02">
      <w:pPr>
        <w:pStyle w:val="Heading2"/>
      </w:pPr>
      <w:r>
        <w:t xml:space="preserve">Event </w:t>
      </w:r>
      <w:r w:rsidRPr="00510A56">
        <w:t xml:space="preserve">Data Set </w:t>
      </w:r>
      <w:r>
        <w:t>delivered for unfilled opportunities</w:t>
      </w:r>
    </w:p>
    <w:p w14:paraId="177335E5" w14:textId="4E801D9D" w:rsidR="008B2E02" w:rsidRDefault="008B2E02" w:rsidP="008B2E02">
      <w:r>
        <w:t>An unfilled opportunity is an opportunity that has no placements.  An opportunity that has a placement, but has not reached its maxDuration or maxPlacements is not considered unfilled.  The Event data set delivered for unfilled opportunities will include all data defined in section 3.1 except;</w:t>
      </w:r>
    </w:p>
    <w:p w14:paraId="39E743F2" w14:textId="77777777" w:rsidR="008B2E02" w:rsidRDefault="008B2E02" w:rsidP="008B2E02"/>
    <w:p w14:paraId="419A7509" w14:textId="7F6FF840" w:rsidR="00744159" w:rsidRDefault="00744159" w:rsidP="00702814">
      <w:pPr>
        <w:pStyle w:val="ListParagraph"/>
        <w:numPr>
          <w:ilvl w:val="0"/>
          <w:numId w:val="52"/>
        </w:numPr>
        <w:spacing w:after="80"/>
      </w:pPr>
      <w:r>
        <w:t xml:space="preserve">adAssetPEID </w:t>
      </w:r>
    </w:p>
    <w:p w14:paraId="5D88A100" w14:textId="0B4F02E1" w:rsidR="00744159" w:rsidRDefault="00744159" w:rsidP="00702814">
      <w:pPr>
        <w:pStyle w:val="ListParagraph"/>
        <w:numPr>
          <w:ilvl w:val="0"/>
          <w:numId w:val="52"/>
        </w:numPr>
        <w:spacing w:after="80"/>
      </w:pPr>
      <w:r>
        <w:t xml:space="preserve">adAssetEPSID </w:t>
      </w:r>
    </w:p>
    <w:p w14:paraId="5D9568D2" w14:textId="712E30AD" w:rsidR="00744159" w:rsidRDefault="00744159" w:rsidP="00702814">
      <w:pPr>
        <w:pStyle w:val="ListParagraph"/>
        <w:numPr>
          <w:ilvl w:val="0"/>
          <w:numId w:val="52"/>
        </w:numPr>
        <w:spacing w:after="80"/>
      </w:pPr>
      <w:r>
        <w:t xml:space="preserve">adAssetPAID </w:t>
      </w:r>
    </w:p>
    <w:p w14:paraId="5A34960B" w14:textId="140E4CDE" w:rsidR="00744159" w:rsidRDefault="00744159" w:rsidP="00702814">
      <w:pPr>
        <w:pStyle w:val="ListParagraph"/>
        <w:numPr>
          <w:ilvl w:val="0"/>
          <w:numId w:val="52"/>
        </w:numPr>
        <w:spacing w:after="80"/>
      </w:pPr>
      <w:r>
        <w:t xml:space="preserve">breakPlacementSequence </w:t>
      </w:r>
    </w:p>
    <w:p w14:paraId="2E6D185C" w14:textId="03A7A968" w:rsidR="00744159" w:rsidRDefault="00744159" w:rsidP="00702814">
      <w:pPr>
        <w:pStyle w:val="ListParagraph"/>
        <w:numPr>
          <w:ilvl w:val="0"/>
          <w:numId w:val="52"/>
        </w:numPr>
        <w:spacing w:after="80"/>
      </w:pPr>
      <w:r>
        <w:t xml:space="preserve">opportunityPlacementSequence </w:t>
      </w:r>
    </w:p>
    <w:p w14:paraId="782665C4" w14:textId="521ABC91" w:rsidR="008B2E02" w:rsidRDefault="008B2E02" w:rsidP="00702814">
      <w:pPr>
        <w:pStyle w:val="ListParagraph"/>
        <w:numPr>
          <w:ilvl w:val="0"/>
          <w:numId w:val="52"/>
        </w:numPr>
        <w:spacing w:after="80"/>
      </w:pPr>
      <w:r>
        <w:t xml:space="preserve">playTime </w:t>
      </w:r>
    </w:p>
    <w:p w14:paraId="741AFBA6" w14:textId="66C0F2F2" w:rsidR="008B2E02" w:rsidRDefault="008B2E02" w:rsidP="00702814">
      <w:pPr>
        <w:pStyle w:val="ListParagraph"/>
        <w:numPr>
          <w:ilvl w:val="0"/>
          <w:numId w:val="52"/>
        </w:numPr>
        <w:spacing w:after="80"/>
      </w:pPr>
      <w:r>
        <w:t xml:space="preserve">runTime </w:t>
      </w:r>
    </w:p>
    <w:p w14:paraId="4A34FB47" w14:textId="133519D0" w:rsidR="008B2E02" w:rsidRDefault="008B2E02" w:rsidP="00702814">
      <w:pPr>
        <w:pStyle w:val="ListParagraph"/>
        <w:numPr>
          <w:ilvl w:val="0"/>
          <w:numId w:val="52"/>
        </w:numPr>
      </w:pPr>
      <w:r>
        <w:t xml:space="preserve">visitStart </w:t>
      </w:r>
    </w:p>
    <w:p w14:paraId="12DC0E9B" w14:textId="1F2911B9" w:rsidR="00702814" w:rsidRDefault="00702814" w:rsidP="00702814">
      <w:pPr>
        <w:pStyle w:val="ListParagraph"/>
        <w:numPr>
          <w:ilvl w:val="0"/>
          <w:numId w:val="52"/>
        </w:numPr>
      </w:pPr>
      <w:r>
        <w:t>viewFlag</w:t>
      </w:r>
    </w:p>
    <w:p w14:paraId="724ADCA6" w14:textId="664743A6" w:rsidR="00A82D79" w:rsidRDefault="00FB51A7" w:rsidP="00A82D79">
      <w:r>
        <w:t>There is no aggregation of data.  There are no requirements for sorting or control totals for the data.</w:t>
      </w:r>
    </w:p>
    <w:p w14:paraId="3EF1B8AD" w14:textId="77777777" w:rsidR="00385A6A" w:rsidRDefault="00385A6A" w:rsidP="00385A6A"/>
    <w:p w14:paraId="1A64844F" w14:textId="34DFD194" w:rsidR="001F1A1B" w:rsidRDefault="009910A6" w:rsidP="00702814">
      <w:pPr>
        <w:pStyle w:val="Heading2"/>
      </w:pPr>
      <w:bookmarkStart w:id="36" w:name="_Toc322363208"/>
      <w:r>
        <w:t xml:space="preserve">Business Report </w:t>
      </w:r>
      <w:r w:rsidR="002F0D23">
        <w:t>Sample</w:t>
      </w:r>
      <w:r>
        <w:t>s</w:t>
      </w:r>
      <w:bookmarkEnd w:id="36"/>
    </w:p>
    <w:p w14:paraId="084C9E4B" w14:textId="4D7DE299" w:rsidR="009910A6" w:rsidRDefault="009910A6" w:rsidP="009910A6">
      <w:r>
        <w:t xml:space="preserve">The </w:t>
      </w:r>
      <w:r w:rsidR="002E15AF">
        <w:t>Event Data Set supports common business reporting needs for DAI in VOD.</w:t>
      </w:r>
    </w:p>
    <w:p w14:paraId="34ADF106" w14:textId="7B4CFB20" w:rsidR="001F1A1B" w:rsidRDefault="002F0D23" w:rsidP="00BB4656">
      <w:r w:rsidRPr="002F0D23">
        <w:rPr>
          <w:noProof/>
        </w:rPr>
        <w:lastRenderedPageBreak/>
        <w:drawing>
          <wp:inline distT="0" distB="0" distL="0" distR="0" wp14:anchorId="534AF488" wp14:editId="467C06FC">
            <wp:extent cx="5943600" cy="2914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14015"/>
                    </a:xfrm>
                    <a:prstGeom prst="rect">
                      <a:avLst/>
                    </a:prstGeom>
                  </pic:spPr>
                </pic:pic>
              </a:graphicData>
            </a:graphic>
          </wp:inline>
        </w:drawing>
      </w:r>
    </w:p>
    <w:p w14:paraId="1F24BE80" w14:textId="77777777" w:rsidR="002F0D23" w:rsidRDefault="002F0D23" w:rsidP="00BB4656"/>
    <w:p w14:paraId="5FACFCE1" w14:textId="6E1DF262" w:rsidR="002F0D23" w:rsidRDefault="002F0D23" w:rsidP="00BB4656">
      <w:r w:rsidRPr="002F0D23">
        <w:rPr>
          <w:noProof/>
        </w:rPr>
        <w:lastRenderedPageBreak/>
        <w:drawing>
          <wp:inline distT="0" distB="0" distL="0" distR="0" wp14:anchorId="0DE89C94" wp14:editId="771AE287">
            <wp:extent cx="5943600" cy="6407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6407150"/>
                    </a:xfrm>
                    <a:prstGeom prst="rect">
                      <a:avLst/>
                    </a:prstGeom>
                  </pic:spPr>
                </pic:pic>
              </a:graphicData>
            </a:graphic>
          </wp:inline>
        </w:drawing>
      </w:r>
    </w:p>
    <w:p w14:paraId="5D714C41" w14:textId="77777777" w:rsidR="002F0D23" w:rsidRDefault="002F0D23" w:rsidP="00BB4656"/>
    <w:p w14:paraId="5E873327" w14:textId="1691D302" w:rsidR="002F0D23" w:rsidRDefault="00D15B6D" w:rsidP="00BB4656">
      <w:r w:rsidRPr="00D15B6D">
        <w:rPr>
          <w:noProof/>
        </w:rPr>
        <w:lastRenderedPageBreak/>
        <w:drawing>
          <wp:inline distT="0" distB="0" distL="0" distR="0" wp14:anchorId="7358C180" wp14:editId="5C48708F">
            <wp:extent cx="5943600" cy="63233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323330"/>
                    </a:xfrm>
                    <a:prstGeom prst="rect">
                      <a:avLst/>
                    </a:prstGeom>
                  </pic:spPr>
                </pic:pic>
              </a:graphicData>
            </a:graphic>
          </wp:inline>
        </w:drawing>
      </w:r>
    </w:p>
    <w:p w14:paraId="32A03E0F" w14:textId="77777777" w:rsidR="002F0D23" w:rsidRDefault="002F0D23" w:rsidP="00BB4656"/>
    <w:p w14:paraId="48799F23" w14:textId="0F375998" w:rsidR="002F0D23" w:rsidRDefault="002F0D23" w:rsidP="00BB4656"/>
    <w:p w14:paraId="1D349807" w14:textId="77777777" w:rsidR="001F1A1B" w:rsidRDefault="001F1A1B" w:rsidP="00BB4656"/>
    <w:p w14:paraId="14768CAF" w14:textId="77777777" w:rsidR="003C478A" w:rsidRDefault="003C478A" w:rsidP="00BB4656"/>
    <w:p w14:paraId="71541AA1" w14:textId="569AFED6" w:rsidR="002F0D23" w:rsidRDefault="002F0D23" w:rsidP="00BB4656">
      <w:r w:rsidRPr="002F0D23">
        <w:rPr>
          <w:noProof/>
        </w:rPr>
        <w:lastRenderedPageBreak/>
        <w:drawing>
          <wp:inline distT="0" distB="0" distL="0" distR="0" wp14:anchorId="132F4C7C" wp14:editId="1895E460">
            <wp:extent cx="5942858" cy="2742857"/>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2858" cy="2742857"/>
                    </a:xfrm>
                    <a:prstGeom prst="rect">
                      <a:avLst/>
                    </a:prstGeom>
                  </pic:spPr>
                </pic:pic>
              </a:graphicData>
            </a:graphic>
          </wp:inline>
        </w:drawing>
      </w:r>
    </w:p>
    <w:p w14:paraId="4966FA9C" w14:textId="77777777" w:rsidR="002F0D23" w:rsidRDefault="002F0D23" w:rsidP="00BB4656"/>
    <w:p w14:paraId="0EA9144F" w14:textId="445CCDC1" w:rsidR="002F0D23" w:rsidRDefault="002F0D23" w:rsidP="00BB4656">
      <w:r w:rsidRPr="002F0D23">
        <w:rPr>
          <w:noProof/>
        </w:rPr>
        <w:drawing>
          <wp:inline distT="0" distB="0" distL="0" distR="0" wp14:anchorId="374E3A3C" wp14:editId="4F1CD076">
            <wp:extent cx="5942858" cy="50000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2858" cy="5000000"/>
                    </a:xfrm>
                    <a:prstGeom prst="rect">
                      <a:avLst/>
                    </a:prstGeom>
                  </pic:spPr>
                </pic:pic>
              </a:graphicData>
            </a:graphic>
          </wp:inline>
        </w:drawing>
      </w:r>
    </w:p>
    <w:p w14:paraId="0ED1267A" w14:textId="2D654495" w:rsidR="007570E4" w:rsidRDefault="007570E4" w:rsidP="00BB4656">
      <w:r w:rsidRPr="007570E4">
        <w:rPr>
          <w:noProof/>
        </w:rPr>
        <w:lastRenderedPageBreak/>
        <w:drawing>
          <wp:inline distT="0" distB="0" distL="0" distR="0" wp14:anchorId="2104D4EF" wp14:editId="05E92FF7">
            <wp:extent cx="5943600" cy="3856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856990"/>
                    </a:xfrm>
                    <a:prstGeom prst="rect">
                      <a:avLst/>
                    </a:prstGeom>
                  </pic:spPr>
                </pic:pic>
              </a:graphicData>
            </a:graphic>
          </wp:inline>
        </w:drawing>
      </w:r>
    </w:p>
    <w:p w14:paraId="08BDE167" w14:textId="77777777" w:rsidR="007570E4" w:rsidRDefault="007570E4" w:rsidP="00BB4656"/>
    <w:p w14:paraId="50E003CD" w14:textId="77777777" w:rsidR="002F0D23" w:rsidRDefault="002F0D23" w:rsidP="00BB4656"/>
    <w:p w14:paraId="3AA6DE76" w14:textId="77777777" w:rsidR="007570E4" w:rsidRDefault="007570E4" w:rsidP="00BB4656"/>
    <w:p w14:paraId="0C43200A" w14:textId="307C0B78" w:rsidR="00846B25" w:rsidRDefault="00846B25" w:rsidP="00B35090">
      <w:pPr>
        <w:pStyle w:val="Heading1"/>
        <w:numPr>
          <w:ilvl w:val="0"/>
          <w:numId w:val="5"/>
        </w:numPr>
      </w:pPr>
      <w:bookmarkStart w:id="37" w:name="_Toc322363210"/>
      <w:bookmarkEnd w:id="2"/>
      <w:r>
        <w:lastRenderedPageBreak/>
        <w:t>Required SMSI Spec Changes</w:t>
      </w:r>
      <w:bookmarkEnd w:id="37"/>
    </w:p>
    <w:p w14:paraId="10BDEF66" w14:textId="57D7083D" w:rsidR="001412AC" w:rsidRDefault="001412AC" w:rsidP="001412AC">
      <w:r>
        <w:t xml:space="preserve">Certain additional elements </w:t>
      </w:r>
      <w:r w:rsidR="00797C0C">
        <w:t>are</w:t>
      </w:r>
      <w:r>
        <w:t xml:space="preserve"> require</w:t>
      </w:r>
      <w:r w:rsidR="00797C0C">
        <w:t>d</w:t>
      </w:r>
      <w:r>
        <w:t xml:space="preserve"> in the CL-SaFI-</w:t>
      </w:r>
      <w:r w:rsidR="00CD7ED9">
        <w:t>SMSI</w:t>
      </w:r>
      <w:r>
        <w:t xml:space="preserve"> specification to </w:t>
      </w:r>
      <w:r w:rsidRPr="002E15AF">
        <w:t xml:space="preserve">support </w:t>
      </w:r>
      <w:r>
        <w:t>reporting</w:t>
      </w:r>
      <w:r w:rsidR="00797C0C">
        <w:t xml:space="preserve"> business deliverables.  </w:t>
      </w:r>
      <w:r w:rsidR="00822EDE">
        <w:t xml:space="preserve">The following requirements outline the modifications to the SMSI specification necessary to support </w:t>
      </w:r>
      <w:r w:rsidR="002E15AF">
        <w:t xml:space="preserve">the DAI in VOD </w:t>
      </w:r>
      <w:r w:rsidR="00822EDE">
        <w:t>reporting business requirements.</w:t>
      </w:r>
    </w:p>
    <w:p w14:paraId="5A133A7D" w14:textId="77777777" w:rsidR="001412AC" w:rsidRDefault="001412AC" w:rsidP="001412AC"/>
    <w:p w14:paraId="64208DB1" w14:textId="77777777" w:rsidR="0056080C" w:rsidRDefault="0056080C" w:rsidP="0056080C">
      <w:pPr>
        <w:pStyle w:val="ListParagraph"/>
        <w:numPr>
          <w:ilvl w:val="0"/>
          <w:numId w:val="45"/>
        </w:numPr>
      </w:pPr>
      <w:r>
        <w:t>Definition of ServiceMeasurementType must be changed to allow minOccurs=”0” of GeoCode element.</w:t>
      </w:r>
    </w:p>
    <w:p w14:paraId="63A10E7A" w14:textId="5945368A" w:rsidR="003C14B5" w:rsidRDefault="001926A6" w:rsidP="005353D2">
      <w:pPr>
        <w:pStyle w:val="ListParagraph"/>
        <w:numPr>
          <w:ilvl w:val="0"/>
          <w:numId w:val="45"/>
        </w:numPr>
      </w:pPr>
      <w:r>
        <w:t>Change the d</w:t>
      </w:r>
      <w:r w:rsidR="003C14B5">
        <w:t xml:space="preserve">efinition of </w:t>
      </w:r>
      <w:r>
        <w:t>FaultType to contain an errorID attribute</w:t>
      </w:r>
      <w:r w:rsidR="003C14B5">
        <w:t>.</w:t>
      </w:r>
    </w:p>
    <w:p w14:paraId="20A9351E" w14:textId="4F4A394D" w:rsidR="00A86B79" w:rsidRDefault="00A86B79" w:rsidP="005353D2">
      <w:pPr>
        <w:pStyle w:val="ListParagraph"/>
        <w:numPr>
          <w:ilvl w:val="0"/>
          <w:numId w:val="45"/>
        </w:numPr>
      </w:pPr>
      <w:r>
        <w:t xml:space="preserve">Definition of ErrorStatusType, which </w:t>
      </w:r>
      <w:r w:rsidR="003C14B5">
        <w:t xml:space="preserve">contains ErrorAlert (of type </w:t>
      </w:r>
      <w:r w:rsidR="001926A6">
        <w:t>FaultType</w:t>
      </w:r>
      <w:r w:rsidR="003C14B5">
        <w:t>)</w:t>
      </w:r>
      <w:r>
        <w:t>.</w:t>
      </w:r>
    </w:p>
    <w:p w14:paraId="6B0DE6E0" w14:textId="77777777" w:rsidR="00783E21" w:rsidRDefault="00783E21" w:rsidP="00783E21">
      <w:pPr>
        <w:pStyle w:val="ListParagraph"/>
        <w:numPr>
          <w:ilvl w:val="0"/>
          <w:numId w:val="45"/>
        </w:numPr>
      </w:pPr>
      <w:r>
        <w:t>Definition of VodEventPackageType (Event Data), which would contain VodSessionInfo (which is of type VodSessionInfoType) and ErrorStatus (which is of type ErrorStatusType).</w:t>
      </w:r>
    </w:p>
    <w:p w14:paraId="5B5C77C5" w14:textId="77777777" w:rsidR="00783E21" w:rsidRDefault="00783E21" w:rsidP="00783E21">
      <w:pPr>
        <w:pStyle w:val="ListParagraph"/>
        <w:numPr>
          <w:ilvl w:val="0"/>
          <w:numId w:val="45"/>
        </w:numPr>
      </w:pPr>
      <w:r>
        <w:t>Definition of VodResponseType element that allows VodEventPackage (which is of type VodEventPackageType and contains Event Data).</w:t>
      </w:r>
    </w:p>
    <w:p w14:paraId="400EE045" w14:textId="481DA973" w:rsidR="00783E21" w:rsidRDefault="00783E21" w:rsidP="00783E21">
      <w:pPr>
        <w:pStyle w:val="ListParagraph"/>
        <w:numPr>
          <w:ilvl w:val="0"/>
          <w:numId w:val="45"/>
        </w:numPr>
      </w:pPr>
      <w:r>
        <w:t xml:space="preserve">Definition of VodSessionInfoType which contains </w:t>
      </w:r>
      <w:r w:rsidR="00CF3806">
        <w:t>1 or many TitleInfo elements (of type TitleInfoType)</w:t>
      </w:r>
      <w:r>
        <w:t xml:space="preserve"> elements</w:t>
      </w:r>
      <w:r w:rsidR="0056080C">
        <w:t xml:space="preserve"> and ErrorStatus (which is of type ErrorStatusType)</w:t>
      </w:r>
      <w:r>
        <w:t>.</w:t>
      </w:r>
    </w:p>
    <w:p w14:paraId="0D704884" w14:textId="746121BF" w:rsidR="00CF3806" w:rsidRDefault="00CF3806" w:rsidP="005353D2">
      <w:pPr>
        <w:pStyle w:val="ListParagraph"/>
        <w:numPr>
          <w:ilvl w:val="0"/>
          <w:numId w:val="45"/>
        </w:numPr>
      </w:pPr>
      <w:r>
        <w:t>Definition of a TitleInfoType</w:t>
      </w:r>
      <w:r w:rsidR="00DE46B1">
        <w:t xml:space="preserve"> which contains 1 or many VodOpportunityInfo (of type VodOpportunityInfoType) elements</w:t>
      </w:r>
    </w:p>
    <w:p w14:paraId="108D7888" w14:textId="279A98B6" w:rsidR="00C95957" w:rsidRDefault="00C95957" w:rsidP="005353D2">
      <w:pPr>
        <w:pStyle w:val="ListParagraph"/>
        <w:numPr>
          <w:ilvl w:val="0"/>
          <w:numId w:val="45"/>
        </w:numPr>
      </w:pPr>
      <w:r>
        <w:t>Definition of Vod</w:t>
      </w:r>
      <w:r w:rsidR="00783E21">
        <w:t>Opportunity</w:t>
      </w:r>
      <w:r>
        <w:t xml:space="preserve">InfoType which contains </w:t>
      </w:r>
      <w:r w:rsidR="00783E21">
        <w:t>0</w:t>
      </w:r>
      <w:r>
        <w:t xml:space="preserve"> or many </w:t>
      </w:r>
      <w:r w:rsidR="00783E21">
        <w:t>VodPlacementInfo</w:t>
      </w:r>
      <w:r>
        <w:t xml:space="preserve"> elements (of type </w:t>
      </w:r>
      <w:r w:rsidR="00783E21">
        <w:t>VodPlacementInfo</w:t>
      </w:r>
      <w:r>
        <w:t>Type)</w:t>
      </w:r>
      <w:r w:rsidR="0056080C">
        <w:t xml:space="preserve"> and ErrorStatus (which is of type ErrorStatusType)</w:t>
      </w:r>
      <w:r>
        <w:t>.</w:t>
      </w:r>
    </w:p>
    <w:p w14:paraId="3791444E" w14:textId="5EC48A2B" w:rsidR="00783E21" w:rsidRDefault="00783E21" w:rsidP="00783E21">
      <w:pPr>
        <w:pStyle w:val="ListParagraph"/>
        <w:numPr>
          <w:ilvl w:val="0"/>
          <w:numId w:val="45"/>
        </w:numPr>
      </w:pPr>
      <w:r>
        <w:t>Definition of VodPlacementInfoType which contains 0 or many VisitResult elements (of type VisitResultType)</w:t>
      </w:r>
      <w:r w:rsidR="0056080C">
        <w:t xml:space="preserve"> and ErrorStatus (which is of type ErrorStatusType)</w:t>
      </w:r>
      <w:r>
        <w:t>.</w:t>
      </w:r>
    </w:p>
    <w:p w14:paraId="7DC61C84" w14:textId="77777777" w:rsidR="0056080C" w:rsidRDefault="0056080C" w:rsidP="0056080C">
      <w:pPr>
        <w:pStyle w:val="ListParagraph"/>
        <w:numPr>
          <w:ilvl w:val="0"/>
          <w:numId w:val="45"/>
        </w:numPr>
      </w:pPr>
      <w:r>
        <w:t>Definition of VisitResultType, which specifies the Event data we need to support VOD DAI Summary Reporting.  This set of data is very different than the ResultType defined for Interactive.</w:t>
      </w:r>
    </w:p>
    <w:p w14:paraId="49F10A58" w14:textId="74B5C9AE" w:rsidR="001412AC" w:rsidRDefault="00822EDE" w:rsidP="001412AC">
      <w:r>
        <w:t xml:space="preserve">Proposed structures of all elements is </w:t>
      </w:r>
      <w:r w:rsidR="006A602E">
        <w:t xml:space="preserve">as </w:t>
      </w:r>
      <w:r>
        <w:t>follow</w:t>
      </w:r>
      <w:r w:rsidR="006A602E">
        <w:t>s:</w:t>
      </w:r>
    </w:p>
    <w:p w14:paraId="1193F11C" w14:textId="77777777" w:rsidR="001412AC" w:rsidRDefault="001412AC" w:rsidP="001412AC"/>
    <w:p w14:paraId="70123617" w14:textId="0F7BE736" w:rsidR="007033C7" w:rsidRDefault="007033C7" w:rsidP="007033C7">
      <w:pPr>
        <w:pStyle w:val="Heading3"/>
      </w:pPr>
      <w:r>
        <w:t>Add “</w:t>
      </w:r>
      <w:r w:rsidR="001926A6">
        <w:t>e</w:t>
      </w:r>
      <w:r>
        <w:t>rror</w:t>
      </w:r>
      <w:r w:rsidR="001926A6">
        <w:t>ID</w:t>
      </w:r>
      <w:r>
        <w:t xml:space="preserve">” </w:t>
      </w:r>
      <w:r w:rsidR="00EF528B">
        <w:t xml:space="preserve">attribute </w:t>
      </w:r>
      <w:r>
        <w:t xml:space="preserve">to the </w:t>
      </w:r>
      <w:r w:rsidR="001926A6">
        <w:t xml:space="preserve">FaultType in </w:t>
      </w:r>
      <w:r>
        <w:t>CL-SaFI-</w:t>
      </w:r>
      <w:r w:rsidR="001926A6">
        <w:t>COM</w:t>
      </w:r>
      <w:r>
        <w:t>-</w:t>
      </w:r>
      <w:r w:rsidR="001926A6">
        <w:t>2.0</w:t>
      </w:r>
      <w:r>
        <w:t xml:space="preserve"> schema</w:t>
      </w:r>
    </w:p>
    <w:p w14:paraId="05B1F284" w14:textId="77777777" w:rsidR="007033C7" w:rsidRDefault="007033C7" w:rsidP="007033C7"/>
    <w:p w14:paraId="2E4241FF" w14:textId="19FEAFD9" w:rsidR="007033C7" w:rsidRPr="0056080C" w:rsidRDefault="007033C7">
      <w:pPr>
        <w:rPr>
          <w:color w:val="003296"/>
        </w:rPr>
      </w:pPr>
      <w:r>
        <w:rPr>
          <w:color w:val="003296"/>
        </w:rPr>
        <w:t>&lt;xs:complexType</w:t>
      </w:r>
      <w:r w:rsidRPr="0056080C">
        <w:rPr>
          <w:color w:val="003296"/>
        </w:rPr>
        <w:t xml:space="preserve"> name="</w:t>
      </w:r>
      <w:r w:rsidR="001926A6" w:rsidRPr="0056080C">
        <w:rPr>
          <w:color w:val="003296"/>
        </w:rPr>
        <w:t>FaultType</w:t>
      </w:r>
      <w:r w:rsidRPr="0056080C">
        <w:rPr>
          <w:color w:val="003296"/>
        </w:rPr>
        <w:t>"&gt;</w:t>
      </w:r>
    </w:p>
    <w:p w14:paraId="26D7B1B2" w14:textId="0769A61E" w:rsidR="001926A6" w:rsidRPr="0056080C" w:rsidRDefault="007033C7">
      <w:pPr>
        <w:rPr>
          <w:color w:val="003296"/>
        </w:rPr>
      </w:pPr>
      <w:r w:rsidRPr="0056080C">
        <w:rPr>
          <w:color w:val="003296"/>
        </w:rPr>
        <w:t xml:space="preserve">   </w:t>
      </w:r>
      <w:r w:rsidR="001926A6">
        <w:rPr>
          <w:color w:val="003296"/>
        </w:rPr>
        <w:t>&lt;xs:sequence</w:t>
      </w:r>
      <w:r w:rsidR="001926A6" w:rsidRPr="0056080C">
        <w:rPr>
          <w:color w:val="003296"/>
        </w:rPr>
        <w:t>&gt;</w:t>
      </w:r>
      <w:r w:rsidRPr="0056080C">
        <w:rPr>
          <w:color w:val="003296"/>
        </w:rPr>
        <w:t xml:space="preserve">     </w:t>
      </w:r>
    </w:p>
    <w:p w14:paraId="3564AB9B" w14:textId="0FC18623" w:rsidR="001926A6" w:rsidRPr="0056080C" w:rsidRDefault="007033C7" w:rsidP="0056080C">
      <w:pPr>
        <w:rPr>
          <w:color w:val="003296"/>
        </w:rPr>
      </w:pPr>
      <w:r>
        <w:rPr>
          <w:color w:val="003296"/>
        </w:rPr>
        <w:t>&lt;xs:element</w:t>
      </w:r>
      <w:r w:rsidRPr="0056080C">
        <w:rPr>
          <w:color w:val="003296"/>
        </w:rPr>
        <w:t xml:space="preserve"> name="</w:t>
      </w:r>
      <w:r w:rsidR="001926A6" w:rsidRPr="0056080C">
        <w:rPr>
          <w:color w:val="003296"/>
        </w:rPr>
        <w:t>reason</w:t>
      </w:r>
      <w:r w:rsidRPr="0056080C">
        <w:rPr>
          <w:color w:val="003296"/>
        </w:rPr>
        <w:t>" type="xs:string" /&gt;</w:t>
      </w:r>
    </w:p>
    <w:p w14:paraId="106E64FE" w14:textId="3781034A" w:rsidR="00DD294A" w:rsidRPr="0056080C" w:rsidRDefault="001926A6" w:rsidP="00EF528B">
      <w:pPr>
        <w:rPr>
          <w:color w:val="003296"/>
        </w:rPr>
      </w:pPr>
      <w:r w:rsidRPr="0056080C">
        <w:rPr>
          <w:color w:val="003296"/>
        </w:rPr>
        <w:t xml:space="preserve">   &lt;/xs:sequence&gt;</w:t>
      </w:r>
      <w:r w:rsidR="007033C7" w:rsidRPr="0056080C">
        <w:rPr>
          <w:color w:val="003296"/>
        </w:rPr>
        <w:br/>
        <w:t xml:space="preserve">        </w:t>
      </w:r>
      <w:r w:rsidR="007033C7">
        <w:rPr>
          <w:color w:val="003296"/>
        </w:rPr>
        <w:t>&lt;xs:attribu</w:t>
      </w:r>
      <w:r w:rsidR="007033C7" w:rsidRPr="00FD7C7B">
        <w:rPr>
          <w:color w:val="003296"/>
        </w:rPr>
        <w:t>te</w:t>
      </w:r>
      <w:r w:rsidR="007033C7" w:rsidRPr="0056080C">
        <w:rPr>
          <w:color w:val="003296"/>
        </w:rPr>
        <w:t xml:space="preserve"> name="</w:t>
      </w:r>
      <w:r w:rsidRPr="0056080C">
        <w:rPr>
          <w:color w:val="003296"/>
        </w:rPr>
        <w:t>c</w:t>
      </w:r>
      <w:r w:rsidR="007033C7" w:rsidRPr="0056080C">
        <w:rPr>
          <w:color w:val="003296"/>
        </w:rPr>
        <w:t>ode" type="</w:t>
      </w:r>
      <w:r w:rsidRPr="0056080C">
        <w:rPr>
          <w:color w:val="003296"/>
        </w:rPr>
        <w:t>xs:int</w:t>
      </w:r>
      <w:r w:rsidR="007033C7" w:rsidRPr="0056080C">
        <w:rPr>
          <w:color w:val="003296"/>
        </w:rPr>
        <w:t>" use="</w:t>
      </w:r>
      <w:r w:rsidRPr="0056080C">
        <w:rPr>
          <w:color w:val="003296"/>
        </w:rPr>
        <w:t>optional</w:t>
      </w:r>
      <w:r w:rsidR="007033C7" w:rsidRPr="0056080C">
        <w:rPr>
          <w:color w:val="003296"/>
        </w:rPr>
        <w:t>"/&gt;</w:t>
      </w:r>
    </w:p>
    <w:p w14:paraId="0F617FE9" w14:textId="1D9E15DC" w:rsidR="007033C7" w:rsidRDefault="00DD294A">
      <w:pPr>
        <w:rPr>
          <w:rFonts w:ascii="Calibri" w:hAnsi="Calibri" w:cs="Calibri"/>
          <w:sz w:val="22"/>
          <w:szCs w:val="22"/>
        </w:rPr>
      </w:pPr>
      <w:r>
        <w:rPr>
          <w:color w:val="003296"/>
        </w:rPr>
        <w:t xml:space="preserve">        </w:t>
      </w:r>
      <w:r w:rsidRPr="0056080C">
        <w:rPr>
          <w:b/>
          <w:color w:val="FF0000"/>
          <w:u w:val="single"/>
        </w:rPr>
        <w:t>&lt;xs:attribute name="errorID" type="common:nonNegativeIntType" use="optional"/&gt;</w:t>
      </w:r>
      <w:r w:rsidR="007033C7">
        <w:rPr>
          <w:color w:val="000000"/>
        </w:rPr>
        <w:br/>
      </w:r>
      <w:r w:rsidR="007033C7">
        <w:rPr>
          <w:color w:val="003296"/>
        </w:rPr>
        <w:t>&lt;/xs:complexType&gt;</w:t>
      </w:r>
    </w:p>
    <w:p w14:paraId="072AABDB" w14:textId="77777777" w:rsidR="007033C7" w:rsidRDefault="007033C7" w:rsidP="001412AC"/>
    <w:p w14:paraId="35B1AB4E" w14:textId="0A4B1E7F" w:rsidR="00CB4BD2" w:rsidRDefault="00CB4BD2" w:rsidP="00CB4BD2">
      <w:pPr>
        <w:pStyle w:val="Heading3"/>
      </w:pPr>
      <w:r>
        <w:t>Add a “ErrorStatusType” to the CL-SaFI-SMSI-1.1.0 schema</w:t>
      </w:r>
    </w:p>
    <w:p w14:paraId="7C059C0F" w14:textId="77777777" w:rsidR="00CB4BD2" w:rsidRDefault="00CB4BD2" w:rsidP="00CB4BD2"/>
    <w:p w14:paraId="30EC895B" w14:textId="77777777" w:rsidR="00CB4BD2" w:rsidRPr="0056080C" w:rsidRDefault="00CB4BD2" w:rsidP="00CB4BD2">
      <w:pPr>
        <w:rPr>
          <w:color w:val="003296"/>
        </w:rPr>
      </w:pPr>
      <w:r>
        <w:rPr>
          <w:color w:val="003296"/>
        </w:rPr>
        <w:t>&lt;xs:complexType</w:t>
      </w:r>
      <w:r w:rsidRPr="0056080C">
        <w:rPr>
          <w:color w:val="003296"/>
        </w:rPr>
        <w:t xml:space="preserve"> name="ErrorStatusType"&gt;</w:t>
      </w:r>
    </w:p>
    <w:p w14:paraId="08F3EA30" w14:textId="221C7C80" w:rsidR="00CB4BD2" w:rsidRPr="0056080C" w:rsidRDefault="0001252D" w:rsidP="00CB4BD2">
      <w:pPr>
        <w:rPr>
          <w:color w:val="003296"/>
        </w:rPr>
      </w:pPr>
      <w:r w:rsidRPr="0056080C">
        <w:rPr>
          <w:color w:val="003296"/>
        </w:rPr>
        <w:t xml:space="preserve">        </w:t>
      </w:r>
      <w:r w:rsidR="00CB4BD2">
        <w:rPr>
          <w:color w:val="003296"/>
        </w:rPr>
        <w:t>&lt;xs:element</w:t>
      </w:r>
      <w:r w:rsidR="00CB4BD2" w:rsidRPr="0056080C">
        <w:rPr>
          <w:color w:val="003296"/>
        </w:rPr>
        <w:t xml:space="preserve"> name="</w:t>
      </w:r>
      <w:r w:rsidR="007033C7" w:rsidRPr="0056080C">
        <w:rPr>
          <w:color w:val="003296"/>
        </w:rPr>
        <w:t>ErrorAlert</w:t>
      </w:r>
      <w:r w:rsidR="00CB4BD2" w:rsidRPr="0056080C">
        <w:rPr>
          <w:color w:val="003296"/>
        </w:rPr>
        <w:t>" type="</w:t>
      </w:r>
      <w:r w:rsidR="00EF528B" w:rsidRPr="0056080C">
        <w:rPr>
          <w:color w:val="003296"/>
        </w:rPr>
        <w:t>FaultType</w:t>
      </w:r>
      <w:r w:rsidR="00CB4BD2" w:rsidRPr="0056080C">
        <w:rPr>
          <w:color w:val="003296"/>
        </w:rPr>
        <w:t>" minOccurs="</w:t>
      </w:r>
      <w:r w:rsidR="007033C7" w:rsidRPr="0056080C">
        <w:rPr>
          <w:color w:val="003296"/>
        </w:rPr>
        <w:t>1</w:t>
      </w:r>
      <w:r w:rsidR="00CB4BD2" w:rsidRPr="0056080C">
        <w:rPr>
          <w:color w:val="003296"/>
        </w:rPr>
        <w:t>"</w:t>
      </w:r>
      <w:r w:rsidR="007033C7" w:rsidRPr="0056080C">
        <w:rPr>
          <w:color w:val="003296"/>
        </w:rPr>
        <w:t xml:space="preserve"> maxOccurs=”unbounded”</w:t>
      </w:r>
      <w:r w:rsidR="00CB4BD2" w:rsidRPr="0056080C">
        <w:rPr>
          <w:color w:val="003296"/>
        </w:rPr>
        <w:t>/&gt;</w:t>
      </w:r>
      <w:r w:rsidR="00CB4BD2" w:rsidRPr="0056080C">
        <w:rPr>
          <w:color w:val="003296"/>
        </w:rPr>
        <w:br/>
      </w:r>
      <w:r w:rsidR="00CB4BD2">
        <w:rPr>
          <w:color w:val="003296"/>
        </w:rPr>
        <w:t>&lt;/xs:complexType&gt;</w:t>
      </w:r>
    </w:p>
    <w:p w14:paraId="66571446" w14:textId="77777777" w:rsidR="00CB4BD2" w:rsidRDefault="00CB4BD2" w:rsidP="001412AC"/>
    <w:p w14:paraId="3D040C1E" w14:textId="799D59C3" w:rsidR="00720C48" w:rsidRDefault="00720C48" w:rsidP="00720C48">
      <w:pPr>
        <w:pStyle w:val="Heading3"/>
      </w:pPr>
      <w:r>
        <w:lastRenderedPageBreak/>
        <w:t>Add “VariantType” to the CL-SaFI-SMSI-1.1.0 schema</w:t>
      </w:r>
    </w:p>
    <w:p w14:paraId="5F51BF57" w14:textId="528F23D3" w:rsidR="00720C48" w:rsidRDefault="00720C48" w:rsidP="00720C48">
      <w:pPr>
        <w:rPr>
          <w:color w:val="003296"/>
        </w:rPr>
      </w:pPr>
      <w:r w:rsidRPr="002B33DC">
        <w:rPr>
          <w:color w:val="003296"/>
        </w:rPr>
        <w:t>&lt;xs:simpleType name="</w:t>
      </w:r>
      <w:r>
        <w:rPr>
          <w:color w:val="003296"/>
        </w:rPr>
        <w:t>VariantType</w:t>
      </w:r>
      <w:r w:rsidRPr="002B33DC">
        <w:rPr>
          <w:color w:val="003296"/>
        </w:rPr>
        <w:t>"&gt;</w:t>
      </w:r>
      <w:r w:rsidRPr="002B33DC">
        <w:rPr>
          <w:color w:val="003296"/>
        </w:rPr>
        <w:br/>
      </w:r>
      <w:r w:rsidRPr="002B33DC">
        <w:rPr>
          <w:color w:val="003296"/>
        </w:rPr>
        <w:tab/>
        <w:t>&lt;xs:annotation&gt;</w:t>
      </w:r>
      <w:r w:rsidRPr="002B33DC">
        <w:rPr>
          <w:color w:val="003296"/>
        </w:rPr>
        <w:br/>
      </w:r>
      <w:r w:rsidRPr="002B33DC">
        <w:rPr>
          <w:color w:val="003296"/>
        </w:rPr>
        <w:tab/>
      </w:r>
      <w:r w:rsidRPr="002B33DC">
        <w:rPr>
          <w:color w:val="003296"/>
        </w:rPr>
        <w:tab/>
        <w:t>&lt;xs:documentation&gt;</w:t>
      </w:r>
      <w:r w:rsidRPr="002B33DC">
        <w:rPr>
          <w:color w:val="003296"/>
        </w:rPr>
        <w:br/>
      </w:r>
      <w:r w:rsidRPr="002B33DC">
        <w:rPr>
          <w:color w:val="003296"/>
        </w:rPr>
        <w:tab/>
      </w:r>
      <w:r w:rsidRPr="002B33DC">
        <w:rPr>
          <w:color w:val="003296"/>
        </w:rPr>
        <w:tab/>
      </w:r>
      <w:r w:rsidRPr="002B33DC">
        <w:rPr>
          <w:color w:val="003296"/>
        </w:rPr>
        <w:tab/>
        <w:t>&lt;p&gt;</w:t>
      </w:r>
      <w:r w:rsidRPr="00702814">
        <w:rPr>
          <w:color w:val="003296"/>
        </w:rPr>
        <w:t xml:space="preserve"> designates the platform source of the event</w:t>
      </w:r>
      <w:r w:rsidRPr="002B33DC">
        <w:rPr>
          <w:color w:val="003296"/>
        </w:rPr>
        <w:t xml:space="preserve"> &lt;/p&gt;</w:t>
      </w:r>
      <w:r w:rsidRPr="002B33DC">
        <w:rPr>
          <w:color w:val="003296"/>
        </w:rPr>
        <w:br/>
      </w:r>
      <w:r w:rsidRPr="002B33DC">
        <w:rPr>
          <w:color w:val="003296"/>
        </w:rPr>
        <w:tab/>
      </w:r>
      <w:r w:rsidRPr="002B33DC">
        <w:rPr>
          <w:color w:val="003296"/>
        </w:rPr>
        <w:tab/>
        <w:t>&lt;/xs:documentation&gt;</w:t>
      </w:r>
      <w:r w:rsidRPr="002B33DC">
        <w:rPr>
          <w:color w:val="003296"/>
        </w:rPr>
        <w:br/>
      </w:r>
      <w:r w:rsidRPr="002B33DC">
        <w:rPr>
          <w:color w:val="003296"/>
        </w:rPr>
        <w:tab/>
        <w:t>&lt;/xs:annotation&gt;</w:t>
      </w:r>
      <w:r w:rsidRPr="002B33DC">
        <w:rPr>
          <w:color w:val="003296"/>
        </w:rPr>
        <w:br/>
      </w:r>
      <w:r w:rsidRPr="002B33DC">
        <w:rPr>
          <w:color w:val="003296"/>
        </w:rPr>
        <w:tab/>
        <w:t>&lt;xs:restriction base="xs:string"&gt;</w:t>
      </w:r>
      <w:r w:rsidRPr="002B33DC">
        <w:rPr>
          <w:color w:val="003296"/>
        </w:rPr>
        <w:br/>
      </w:r>
      <w:r w:rsidRPr="002B33DC">
        <w:rPr>
          <w:color w:val="003296"/>
        </w:rPr>
        <w:tab/>
      </w:r>
      <w:r w:rsidRPr="002B33DC">
        <w:rPr>
          <w:color w:val="003296"/>
        </w:rPr>
        <w:tab/>
      </w:r>
      <w:r w:rsidRPr="002B33DC">
        <w:rPr>
          <w:color w:val="003296"/>
        </w:rPr>
        <w:tab/>
        <w:t>&lt;xs:pattern value="</w:t>
      </w:r>
      <w:r w:rsidR="002112C3">
        <w:rPr>
          <w:color w:val="003296"/>
        </w:rPr>
        <w:t>stb</w:t>
      </w:r>
      <w:r w:rsidRPr="002B33DC">
        <w:rPr>
          <w:color w:val="003296"/>
        </w:rPr>
        <w:t>|</w:t>
      </w:r>
      <w:r>
        <w:rPr>
          <w:color w:val="003296"/>
        </w:rPr>
        <w:t>internet|mobile|</w:t>
      </w:r>
      <w:r w:rsidRPr="002B33DC">
        <w:rPr>
          <w:color w:val="003296"/>
        </w:rPr>
        <w:t>private:.+"/&gt;</w:t>
      </w:r>
      <w:r w:rsidRPr="002B33DC">
        <w:rPr>
          <w:color w:val="003296"/>
        </w:rPr>
        <w:br/>
      </w:r>
      <w:r w:rsidRPr="002B33DC">
        <w:rPr>
          <w:color w:val="003296"/>
        </w:rPr>
        <w:tab/>
        <w:t>&lt;/xs:restriction&gt;</w:t>
      </w:r>
      <w:r w:rsidRPr="002B33DC">
        <w:rPr>
          <w:color w:val="003296"/>
        </w:rPr>
        <w:br/>
        <w:t>&lt;/xs:simpleType&gt;</w:t>
      </w:r>
    </w:p>
    <w:p w14:paraId="5589C0FE" w14:textId="77777777" w:rsidR="009B4BBB" w:rsidRDefault="009B4BBB" w:rsidP="009B4BBB">
      <w:pPr>
        <w:rPr>
          <w:rFonts w:ascii="Calibri" w:hAnsi="Calibri" w:cs="Calibri"/>
          <w:sz w:val="22"/>
          <w:szCs w:val="22"/>
        </w:rPr>
      </w:pPr>
    </w:p>
    <w:p w14:paraId="20BDB2E2" w14:textId="77777777" w:rsidR="009B4BBB" w:rsidRDefault="009B4BBB" w:rsidP="009B4BBB">
      <w:pPr>
        <w:pStyle w:val="Heading3"/>
      </w:pPr>
      <w:r>
        <w:t>Add “VodResponseType” to the CL-SaFI-SMSI-1.1.0 schema</w:t>
      </w:r>
    </w:p>
    <w:p w14:paraId="28843D14" w14:textId="77777777" w:rsidR="009B4BBB" w:rsidRDefault="009B4BBB" w:rsidP="009B4BBB"/>
    <w:p w14:paraId="7427EBD9" w14:textId="77777777" w:rsidR="009B4BBB" w:rsidRPr="00783E21" w:rsidRDefault="009B4BBB" w:rsidP="009B4BBB">
      <w:r w:rsidRPr="00783E21">
        <w:t>&lt;xs:complexType name="VodResponseType"&gt;</w:t>
      </w:r>
      <w:r w:rsidRPr="00783E21">
        <w:br/>
        <w:t>    &lt;xs:complexContent&gt;</w:t>
      </w:r>
      <w:r w:rsidRPr="00783E21">
        <w:br/>
        <w:t>        &lt;xs:extension base="MeasurementType"&gt;</w:t>
      </w:r>
      <w:r w:rsidRPr="00783E21">
        <w:br/>
        <w:t>            &lt;xs:sequence”&gt;</w:t>
      </w:r>
      <w:r w:rsidRPr="00783E21">
        <w:br/>
        <w:t>                &lt;xs:element name="VodEventPackage" type="VodPackageType"</w:t>
      </w:r>
      <w:r w:rsidRPr="00783E21">
        <w:br/>
        <w:t>                    minOccurs="1" maxOccurs="unbounded"/&gt;</w:t>
      </w:r>
    </w:p>
    <w:p w14:paraId="3A8FDDE4" w14:textId="77777777" w:rsidR="009B4BBB" w:rsidRPr="00783E21" w:rsidRDefault="009B4BBB" w:rsidP="009B4BBB">
      <w:r w:rsidRPr="00783E21">
        <w:t>            &lt;/xs:sequence&gt;</w:t>
      </w:r>
      <w:r w:rsidRPr="00783E21">
        <w:br/>
        <w:t>        &lt;/xs:extension&gt;</w:t>
      </w:r>
      <w:r w:rsidRPr="00783E21">
        <w:br/>
        <w:t>    &lt;/xs:complexContent&gt;</w:t>
      </w:r>
      <w:r w:rsidRPr="00783E21">
        <w:br/>
        <w:t>&lt;/xs:complexType&gt;</w:t>
      </w:r>
    </w:p>
    <w:p w14:paraId="52EEF60E" w14:textId="77777777" w:rsidR="009B4BBB" w:rsidRDefault="009B4BBB" w:rsidP="001412AC"/>
    <w:p w14:paraId="46C82DE8" w14:textId="77777777" w:rsidR="009B4BBB" w:rsidRDefault="009B4BBB" w:rsidP="009B4BBB"/>
    <w:p w14:paraId="0895EA63" w14:textId="77777777" w:rsidR="009B4BBB" w:rsidRDefault="009B4BBB" w:rsidP="009B4BBB">
      <w:pPr>
        <w:pStyle w:val="Heading3"/>
      </w:pPr>
      <w:r>
        <w:t xml:space="preserve">Add “VodEventPackageType1” to the CL-SaFI-SMSI-1.1.0 schema </w:t>
      </w:r>
    </w:p>
    <w:p w14:paraId="7A4D87EA" w14:textId="77777777" w:rsidR="009B4BBB" w:rsidRDefault="009B4BBB" w:rsidP="009B4BBB"/>
    <w:p w14:paraId="0B6425CE" w14:textId="0977E818" w:rsidR="009B4BBB" w:rsidRPr="009B4BBB" w:rsidRDefault="009B4BBB" w:rsidP="009B4BBB">
      <w:r>
        <w:rPr>
          <w:color w:val="003296"/>
        </w:rPr>
        <w:t>&lt;</w:t>
      </w:r>
      <w:r w:rsidRPr="009B4BBB">
        <w:t>xs:complexType name=</w:t>
      </w:r>
      <w:r>
        <w:t>"VodEventPackageType"</w:t>
      </w:r>
      <w:r w:rsidRPr="009B4BBB">
        <w:t>&gt;</w:t>
      </w:r>
      <w:r w:rsidRPr="009B4BBB">
        <w:br/>
        <w:t>    &lt;xs:element name=</w:t>
      </w:r>
      <w:r>
        <w:t>"VodSessionInfo"</w:t>
      </w:r>
      <w:r w:rsidRPr="009B4BBB">
        <w:t xml:space="preserve"> type=</w:t>
      </w:r>
      <w:r>
        <w:t>"VodSessionInfoType”</w:t>
      </w:r>
      <w:r w:rsidRPr="009B4BBB">
        <w:t xml:space="preserve"> minOccurs=</w:t>
      </w:r>
      <w:r>
        <w:t>"1"</w:t>
      </w:r>
      <w:r w:rsidRPr="009B4BBB">
        <w:t xml:space="preserve"> maxOccurs=</w:t>
      </w:r>
      <w:r>
        <w:t>"</w:t>
      </w:r>
      <w:r w:rsidR="00E75A80">
        <w:t>unbounded</w:t>
      </w:r>
      <w:r>
        <w:t>"</w:t>
      </w:r>
      <w:r w:rsidRPr="009B4BBB">
        <w:t>/&gt;</w:t>
      </w:r>
    </w:p>
    <w:p w14:paraId="1C0B04D0" w14:textId="77777777" w:rsidR="009B4BBB" w:rsidRPr="009B4BBB" w:rsidRDefault="009B4BBB" w:rsidP="009B4BBB">
      <w:r w:rsidRPr="009B4BBB">
        <w:t xml:space="preserve">    &lt;xs:element name=</w:t>
      </w:r>
      <w:r>
        <w:t>"ErrorStatus"</w:t>
      </w:r>
      <w:r w:rsidRPr="009B4BBB">
        <w:t xml:space="preserve"> type=</w:t>
      </w:r>
      <w:r>
        <w:t>"ErrorStatusType”</w:t>
      </w:r>
      <w:r w:rsidRPr="009B4BBB">
        <w:t xml:space="preserve"> minOccurs=</w:t>
      </w:r>
      <w:r>
        <w:t>"0"</w:t>
      </w:r>
      <w:r w:rsidRPr="009B4BBB">
        <w:t xml:space="preserve"> maxOccurs=</w:t>
      </w:r>
      <w:r>
        <w:t>"1"</w:t>
      </w:r>
      <w:r w:rsidRPr="009B4BBB">
        <w:t>/&gt;</w:t>
      </w:r>
    </w:p>
    <w:p w14:paraId="6DC46325" w14:textId="77777777" w:rsidR="009B4BBB" w:rsidRPr="009B4BBB" w:rsidRDefault="009B4BBB" w:rsidP="009B4BBB">
      <w:r w:rsidRPr="009B4BBB">
        <w:t>&lt;/xs:complexType&gt;</w:t>
      </w:r>
    </w:p>
    <w:p w14:paraId="16CCB854" w14:textId="77777777" w:rsidR="009B4BBB" w:rsidRDefault="009B4BBB" w:rsidP="001412AC"/>
    <w:p w14:paraId="35BE97DF" w14:textId="7025EA60" w:rsidR="00D5191D" w:rsidRDefault="00D5191D" w:rsidP="00D5191D">
      <w:pPr>
        <w:pStyle w:val="Heading3"/>
      </w:pPr>
      <w:r>
        <w:t>Add “VodSessionInfoType” to the CL-SaFI-SMSI-1.1.0 schema</w:t>
      </w:r>
    </w:p>
    <w:p w14:paraId="6BD51A3B" w14:textId="77777777" w:rsidR="00D5191D" w:rsidRDefault="00D5191D" w:rsidP="00D5191D"/>
    <w:p w14:paraId="2FC83575" w14:textId="34FA7765" w:rsidR="00CF3806" w:rsidRDefault="00D5191D" w:rsidP="00D5191D">
      <w:pPr>
        <w:rPr>
          <w:color w:val="003296"/>
        </w:rPr>
      </w:pPr>
      <w:r>
        <w:rPr>
          <w:color w:val="003296"/>
        </w:rPr>
        <w:t>&lt;xs:complexType</w:t>
      </w:r>
      <w:r w:rsidRPr="009B4BBB">
        <w:rPr>
          <w:color w:val="003296"/>
        </w:rPr>
        <w:t xml:space="preserve"> name="VodSessionInfoType"&gt;</w:t>
      </w:r>
      <w:r w:rsidRPr="009B4BBB">
        <w:rPr>
          <w:color w:val="003296"/>
        </w:rPr>
        <w:br/>
        <w:t>   </w:t>
      </w:r>
      <w:r w:rsidR="00CF3806">
        <w:rPr>
          <w:color w:val="003296"/>
        </w:rPr>
        <w:t>&lt;xs:element</w:t>
      </w:r>
      <w:r w:rsidR="00CF3806" w:rsidRPr="009B4BBB">
        <w:rPr>
          <w:color w:val="003296"/>
        </w:rPr>
        <w:t xml:space="preserve"> name="</w:t>
      </w:r>
      <w:r w:rsidR="00CF3806">
        <w:rPr>
          <w:color w:val="003296"/>
        </w:rPr>
        <w:t>TitleInfo</w:t>
      </w:r>
      <w:r w:rsidR="00CF3806" w:rsidRPr="009B4BBB">
        <w:rPr>
          <w:color w:val="003296"/>
        </w:rPr>
        <w:t>" type="</w:t>
      </w:r>
      <w:r w:rsidR="00CF3806">
        <w:rPr>
          <w:color w:val="003296"/>
        </w:rPr>
        <w:t>Title</w:t>
      </w:r>
      <w:r w:rsidR="00CF3806" w:rsidRPr="009B4BBB">
        <w:rPr>
          <w:color w:val="003296"/>
        </w:rPr>
        <w:t>InfoType” minOccurs="1" maxOccurs="unbounded"/&gt;</w:t>
      </w:r>
    </w:p>
    <w:p w14:paraId="69339E88" w14:textId="7DD82B61" w:rsidR="004159B6" w:rsidRPr="009B4BBB" w:rsidRDefault="004159B6" w:rsidP="00D5191D">
      <w:pPr>
        <w:rPr>
          <w:color w:val="003296"/>
        </w:rPr>
      </w:pPr>
      <w:r>
        <w:rPr>
          <w:color w:val="003296"/>
        </w:rPr>
        <w:t xml:space="preserve">    &lt;xs:element</w:t>
      </w:r>
      <w:r w:rsidRPr="009B4BBB">
        <w:rPr>
          <w:color w:val="003296"/>
        </w:rPr>
        <w:t xml:space="preserve"> name="ErrorStatus" type="ErrorStatusType” minOccurs="0" maxOccurs="1"/&gt;</w:t>
      </w:r>
    </w:p>
    <w:p w14:paraId="738E8B85" w14:textId="3C1D795F" w:rsidR="00D5191D" w:rsidRPr="009B4BBB" w:rsidRDefault="006F4E8E" w:rsidP="00D5191D">
      <w:pPr>
        <w:rPr>
          <w:color w:val="003296"/>
        </w:rPr>
      </w:pPr>
      <w:r>
        <w:rPr>
          <w:color w:val="003296"/>
        </w:rPr>
        <w:t xml:space="preserve">    </w:t>
      </w:r>
      <w:r w:rsidR="00D5191D">
        <w:rPr>
          <w:color w:val="003296"/>
        </w:rPr>
        <w:t>&lt;xs:attribute</w:t>
      </w:r>
      <w:r w:rsidR="00D5191D" w:rsidRPr="009B4BBB">
        <w:rPr>
          <w:color w:val="003296"/>
        </w:rPr>
        <w:t xml:space="preserve"> name="sessionID" type="</w:t>
      </w:r>
      <w:r w:rsidR="007B20FF" w:rsidRPr="009B4BBB">
        <w:rPr>
          <w:color w:val="003296"/>
        </w:rPr>
        <w:t>xs:id</w:t>
      </w:r>
      <w:r w:rsidR="00D5191D" w:rsidRPr="009B4BBB">
        <w:rPr>
          <w:color w:val="003296"/>
        </w:rPr>
        <w:t>" use="required"/&gt;</w:t>
      </w:r>
    </w:p>
    <w:p w14:paraId="3E8B56E4" w14:textId="77777777" w:rsidR="00D5191D" w:rsidRPr="009B4BBB" w:rsidRDefault="00D5191D" w:rsidP="00D5191D">
      <w:pPr>
        <w:rPr>
          <w:color w:val="003296"/>
        </w:rPr>
      </w:pPr>
      <w:r>
        <w:rPr>
          <w:color w:val="003296"/>
        </w:rPr>
        <w:t xml:space="preserve">    &lt;xs:attribute</w:t>
      </w:r>
      <w:r w:rsidRPr="009B4BBB">
        <w:rPr>
          <w:color w:val="003296"/>
        </w:rPr>
        <w:t xml:space="preserve"> name="sessionStart" type="xs:dateTime" use="required"/&gt;</w:t>
      </w:r>
    </w:p>
    <w:p w14:paraId="02914020" w14:textId="263ECB68" w:rsidR="00D5191D" w:rsidRPr="009B4BBB" w:rsidRDefault="00D5191D" w:rsidP="00D5191D">
      <w:pPr>
        <w:rPr>
          <w:color w:val="003296"/>
        </w:rPr>
      </w:pPr>
      <w:r>
        <w:rPr>
          <w:color w:val="003296"/>
        </w:rPr>
        <w:t xml:space="preserve">    &lt;xs:attribute</w:t>
      </w:r>
      <w:r w:rsidRPr="009B4BBB">
        <w:rPr>
          <w:color w:val="003296"/>
        </w:rPr>
        <w:t xml:space="preserve"> name="hhId" type="</w:t>
      </w:r>
      <w:del w:id="38" w:author="Tim Whitton" w:date="2012-06-22T13:38:00Z">
        <w:r w:rsidRPr="009B4BBB" w:rsidDel="00F97135">
          <w:rPr>
            <w:color w:val="003296"/>
          </w:rPr>
          <w:delText xml:space="preserve"> </w:delText>
        </w:r>
      </w:del>
      <w:ins w:id="39" w:author="Tim Whitton" w:date="2012-06-22T13:39:00Z">
        <w:r w:rsidR="00F97135" w:rsidRPr="009B4BBB">
          <w:rPr>
            <w:color w:val="003296"/>
          </w:rPr>
          <w:t>xs:id</w:t>
        </w:r>
        <w:r w:rsidR="00F97135" w:rsidRPr="009B4BBB" w:rsidDel="00F97135">
          <w:rPr>
            <w:color w:val="003296"/>
          </w:rPr>
          <w:t xml:space="preserve"> </w:t>
        </w:r>
      </w:ins>
      <w:del w:id="40" w:author="Tim Whitton" w:date="2012-06-22T13:39:00Z">
        <w:r w:rsidRPr="009B4BBB" w:rsidDel="00F97135">
          <w:rPr>
            <w:color w:val="003296"/>
          </w:rPr>
          <w:delText xml:space="preserve">common: PeidType </w:delText>
        </w:r>
      </w:del>
      <w:r w:rsidRPr="009B4BBB">
        <w:rPr>
          <w:color w:val="003296"/>
        </w:rPr>
        <w:t>" use="required"/&gt;</w:t>
      </w:r>
    </w:p>
    <w:p w14:paraId="1955B031" w14:textId="30A10260" w:rsidR="00D5191D" w:rsidRPr="009B4BBB" w:rsidRDefault="00D5191D" w:rsidP="00D5191D">
      <w:pPr>
        <w:rPr>
          <w:color w:val="003296"/>
        </w:rPr>
      </w:pPr>
      <w:r w:rsidRPr="009B4BBB">
        <w:rPr>
          <w:color w:val="003296"/>
        </w:rPr>
        <w:t xml:space="preserve">    </w:t>
      </w:r>
    </w:p>
    <w:p w14:paraId="075513DC" w14:textId="34649E34" w:rsidR="00D5191D" w:rsidRPr="009B4BBB" w:rsidRDefault="00D5191D" w:rsidP="00D5191D">
      <w:pPr>
        <w:rPr>
          <w:color w:val="003296"/>
        </w:rPr>
      </w:pPr>
      <w:r w:rsidRPr="009B4BBB">
        <w:rPr>
          <w:color w:val="003296"/>
        </w:rPr>
        <w:t xml:space="preserve">    </w:t>
      </w:r>
      <w:r>
        <w:rPr>
          <w:color w:val="003296"/>
        </w:rPr>
        <w:t>&lt;xs:attribute</w:t>
      </w:r>
      <w:r w:rsidRPr="009B4BBB">
        <w:rPr>
          <w:color w:val="003296"/>
        </w:rPr>
        <w:t xml:space="preserve"> name="provider" type="n2:ProviderIdType" use="required"/&gt;</w:t>
      </w:r>
    </w:p>
    <w:p w14:paraId="7FB4670D" w14:textId="131606FC" w:rsidR="00D5191D" w:rsidRPr="009B4BBB" w:rsidRDefault="00D5191D" w:rsidP="00D5191D">
      <w:pPr>
        <w:rPr>
          <w:color w:val="003296"/>
        </w:rPr>
      </w:pPr>
      <w:r w:rsidRPr="009B4BBB">
        <w:rPr>
          <w:color w:val="003296"/>
        </w:rPr>
        <w:t xml:space="preserve">    </w:t>
      </w:r>
      <w:r>
        <w:rPr>
          <w:color w:val="003296"/>
        </w:rPr>
        <w:t>&lt;xs:attribute</w:t>
      </w:r>
      <w:r w:rsidRPr="009B4BBB">
        <w:rPr>
          <w:color w:val="003296"/>
        </w:rPr>
        <w:t xml:space="preserve"> name="variant" type="VariantType" use="required"/&gt;</w:t>
      </w:r>
    </w:p>
    <w:p w14:paraId="53F1F7CD" w14:textId="4ADFBA57" w:rsidR="00F2441D" w:rsidRPr="009B4BBB" w:rsidRDefault="00F2441D" w:rsidP="00D5191D">
      <w:pPr>
        <w:rPr>
          <w:color w:val="003296"/>
        </w:rPr>
      </w:pPr>
      <w:r>
        <w:rPr>
          <w:color w:val="003296"/>
        </w:rPr>
        <w:t xml:space="preserve">    &lt;xs:attribute</w:t>
      </w:r>
      <w:r w:rsidRPr="009B4BBB">
        <w:rPr>
          <w:color w:val="003296"/>
        </w:rPr>
        <w:t xml:space="preserve"> name="vodSystemRef" type="xs:string" use="required"/&gt;</w:t>
      </w:r>
    </w:p>
    <w:p w14:paraId="1FEDE592" w14:textId="5B18B938" w:rsidR="00D5191D" w:rsidRPr="009B4BBB" w:rsidRDefault="00D5191D" w:rsidP="00D5191D">
      <w:pPr>
        <w:rPr>
          <w:color w:val="003296"/>
        </w:rPr>
      </w:pPr>
      <w:r>
        <w:rPr>
          <w:color w:val="003296"/>
        </w:rPr>
        <w:t>&lt;/xs:complexType&gt;</w:t>
      </w:r>
    </w:p>
    <w:p w14:paraId="45C1C565" w14:textId="77777777" w:rsidR="00D5191D" w:rsidRDefault="00D5191D" w:rsidP="001412AC"/>
    <w:p w14:paraId="74591CDD" w14:textId="7B41C731" w:rsidR="00CF3806" w:rsidRDefault="00CF3806" w:rsidP="00CF3806">
      <w:pPr>
        <w:pStyle w:val="Heading3"/>
      </w:pPr>
      <w:r>
        <w:t>Add “</w:t>
      </w:r>
      <w:r w:rsidR="00DE46B1">
        <w:t>Title</w:t>
      </w:r>
      <w:r>
        <w:t>InfoType” to the CL-SaFI-SMSI-1.1.0 schema</w:t>
      </w:r>
    </w:p>
    <w:p w14:paraId="19B54685" w14:textId="77777777" w:rsidR="00CF3806" w:rsidRDefault="00CF3806" w:rsidP="00CF3806"/>
    <w:p w14:paraId="5A5F15EF" w14:textId="4EB21657" w:rsidR="00CF3806" w:rsidRDefault="00CF3806" w:rsidP="00CF3806">
      <w:pPr>
        <w:rPr>
          <w:color w:val="003296"/>
        </w:rPr>
      </w:pPr>
      <w:r>
        <w:rPr>
          <w:color w:val="003296"/>
        </w:rPr>
        <w:t>&lt;xs:complexType</w:t>
      </w:r>
      <w:r w:rsidRPr="009B4BBB">
        <w:rPr>
          <w:color w:val="003296"/>
        </w:rPr>
        <w:t xml:space="preserve"> name="</w:t>
      </w:r>
      <w:r>
        <w:rPr>
          <w:color w:val="003296"/>
        </w:rPr>
        <w:t>Title</w:t>
      </w:r>
      <w:r w:rsidRPr="009B4BBB">
        <w:rPr>
          <w:color w:val="003296"/>
        </w:rPr>
        <w:t>InfoType"&gt;</w:t>
      </w:r>
    </w:p>
    <w:p w14:paraId="3745E0AC" w14:textId="0EC90280" w:rsidR="00DE46B1" w:rsidRPr="009B4BBB" w:rsidRDefault="00DE46B1" w:rsidP="00DE46B1">
      <w:pPr>
        <w:rPr>
          <w:color w:val="003296"/>
        </w:rPr>
      </w:pPr>
      <w:r>
        <w:rPr>
          <w:color w:val="003296"/>
        </w:rPr>
        <w:lastRenderedPageBreak/>
        <w:t xml:space="preserve">    &lt;xs:element</w:t>
      </w:r>
      <w:r w:rsidRPr="009B4BBB">
        <w:rPr>
          <w:color w:val="003296"/>
        </w:rPr>
        <w:t xml:space="preserve"> name="VodOpportunityInfo" type="VodOpportunityInfoType” minOccurs="1" maxOccurs="unbounded"/&gt;</w:t>
      </w:r>
    </w:p>
    <w:p w14:paraId="0CD965D1" w14:textId="2014F200" w:rsidR="00CF3806" w:rsidRPr="009B4BBB" w:rsidRDefault="00CF3806" w:rsidP="00CF3806">
      <w:pPr>
        <w:rPr>
          <w:color w:val="003296"/>
        </w:rPr>
      </w:pPr>
      <w:r>
        <w:rPr>
          <w:color w:val="003296"/>
        </w:rPr>
        <w:t xml:space="preserve">    &lt;xs:attribute</w:t>
      </w:r>
      <w:r w:rsidRPr="009B4BBB">
        <w:rPr>
          <w:color w:val="003296"/>
        </w:rPr>
        <w:t xml:space="preserve"> name="</w:t>
      </w:r>
      <w:r>
        <w:rPr>
          <w:color w:val="003296"/>
        </w:rPr>
        <w:t>titlePAID</w:t>
      </w:r>
      <w:r w:rsidRPr="009B4BBB">
        <w:rPr>
          <w:color w:val="003296"/>
        </w:rPr>
        <w:t>" type="</w:t>
      </w:r>
      <w:r>
        <w:rPr>
          <w:color w:val="003296"/>
        </w:rPr>
        <w:t>n2:AssetIdType</w:t>
      </w:r>
      <w:r w:rsidRPr="009B4BBB">
        <w:rPr>
          <w:color w:val="003296"/>
        </w:rPr>
        <w:t xml:space="preserve">” </w:t>
      </w:r>
      <w:r w:rsidR="00F23160">
        <w:rPr>
          <w:color w:val="003296"/>
        </w:rPr>
        <w:t>use=”required”</w:t>
      </w:r>
      <w:r w:rsidRPr="009B4BBB">
        <w:rPr>
          <w:color w:val="003296"/>
        </w:rPr>
        <w:t>/&gt;</w:t>
      </w:r>
    </w:p>
    <w:p w14:paraId="6D4709F1" w14:textId="28FAEC6B" w:rsidR="00CF3806" w:rsidRPr="009B4BBB" w:rsidRDefault="00CF3806" w:rsidP="00CF3806">
      <w:pPr>
        <w:rPr>
          <w:color w:val="003296"/>
        </w:rPr>
      </w:pPr>
      <w:r>
        <w:t xml:space="preserve">    </w:t>
      </w:r>
      <w:r>
        <w:rPr>
          <w:color w:val="003296"/>
        </w:rPr>
        <w:t>&lt;xs:attribute</w:t>
      </w:r>
      <w:r w:rsidRPr="009B4BBB">
        <w:rPr>
          <w:color w:val="003296"/>
        </w:rPr>
        <w:t xml:space="preserve"> name="</w:t>
      </w:r>
      <w:r>
        <w:rPr>
          <w:color w:val="003296"/>
        </w:rPr>
        <w:t>title</w:t>
      </w:r>
      <w:r w:rsidRPr="009B4BBB">
        <w:rPr>
          <w:color w:val="003296"/>
        </w:rPr>
        <w:t>Start" type="xs:dateTime" use="</w:t>
      </w:r>
      <w:del w:id="41" w:author="Tim Whitton" w:date="2012-06-22T13:35:00Z">
        <w:r w:rsidRPr="009B4BBB" w:rsidDel="00F97135">
          <w:rPr>
            <w:color w:val="003296"/>
          </w:rPr>
          <w:delText>required</w:delText>
        </w:r>
      </w:del>
      <w:ins w:id="42" w:author="Tim Whitton" w:date="2012-06-22T13:35:00Z">
        <w:r w:rsidR="00F97135">
          <w:rPr>
            <w:color w:val="003296"/>
          </w:rPr>
          <w:t>optional</w:t>
        </w:r>
      </w:ins>
      <w:r w:rsidRPr="009B4BBB">
        <w:rPr>
          <w:color w:val="003296"/>
        </w:rPr>
        <w:t>"/&gt;</w:t>
      </w:r>
    </w:p>
    <w:p w14:paraId="2B2CE4FA" w14:textId="54D43B15" w:rsidR="00CF3806" w:rsidRDefault="00CF3806" w:rsidP="001412AC">
      <w:r>
        <w:t>&lt;/xs:complexType</w:t>
      </w:r>
    </w:p>
    <w:p w14:paraId="0B23BD4C" w14:textId="77777777" w:rsidR="00CF3806" w:rsidRDefault="00CF3806" w:rsidP="001412AC"/>
    <w:p w14:paraId="555B3810" w14:textId="6256D18E" w:rsidR="00430178" w:rsidRDefault="00430178" w:rsidP="00430178">
      <w:pPr>
        <w:pStyle w:val="Heading3"/>
      </w:pPr>
      <w:r>
        <w:t>Add “VodOpportunityInfoType” to the CL-SaFI-SMSI-1.1.0 schema</w:t>
      </w:r>
    </w:p>
    <w:p w14:paraId="27829482" w14:textId="77777777" w:rsidR="00430178" w:rsidRDefault="00430178" w:rsidP="00430178"/>
    <w:p w14:paraId="5787F8C5" w14:textId="316A5C11" w:rsidR="00430178" w:rsidRPr="009B4BBB" w:rsidRDefault="00430178" w:rsidP="00430178">
      <w:pPr>
        <w:rPr>
          <w:color w:val="003296"/>
        </w:rPr>
      </w:pPr>
      <w:r>
        <w:rPr>
          <w:color w:val="003296"/>
        </w:rPr>
        <w:t>&lt;xs:complexType</w:t>
      </w:r>
      <w:r w:rsidRPr="009B4BBB">
        <w:rPr>
          <w:color w:val="003296"/>
        </w:rPr>
        <w:t xml:space="preserve"> name="VodOpportunityInfoType"&gt;</w:t>
      </w:r>
    </w:p>
    <w:p w14:paraId="165F8A97" w14:textId="444520BB" w:rsidR="00430178" w:rsidRPr="009B4BBB" w:rsidRDefault="00430178" w:rsidP="00430178">
      <w:pPr>
        <w:rPr>
          <w:color w:val="003296"/>
        </w:rPr>
      </w:pPr>
      <w:r>
        <w:rPr>
          <w:color w:val="003296"/>
        </w:rPr>
        <w:t xml:space="preserve">    &lt;xs:element</w:t>
      </w:r>
      <w:r w:rsidRPr="009B4BBB">
        <w:rPr>
          <w:color w:val="003296"/>
        </w:rPr>
        <w:t xml:space="preserve"> name="VodPlacementInfo" type="VodPlacementInfoType” minOccurs="0" maxOccurs="unbounded"/&gt;</w:t>
      </w:r>
    </w:p>
    <w:p w14:paraId="2D1F4B8A" w14:textId="6D275274" w:rsidR="00430178" w:rsidRPr="009B4BBB" w:rsidRDefault="00430178" w:rsidP="00430178">
      <w:pPr>
        <w:rPr>
          <w:color w:val="003296"/>
        </w:rPr>
      </w:pPr>
      <w:r>
        <w:rPr>
          <w:color w:val="003296"/>
        </w:rPr>
        <w:t xml:space="preserve">    &lt;xs:element</w:t>
      </w:r>
      <w:r w:rsidRPr="009B4BBB">
        <w:rPr>
          <w:color w:val="003296"/>
        </w:rPr>
        <w:t xml:space="preserve"> name="ErrorStatus" type="ErrorStatusType” minOccurs="0" maxOccurs="1"/&gt;</w:t>
      </w:r>
    </w:p>
    <w:p w14:paraId="4F270111" w14:textId="77777777" w:rsidR="00430178" w:rsidRPr="009B4BBB" w:rsidRDefault="00430178" w:rsidP="00430178">
      <w:pPr>
        <w:rPr>
          <w:color w:val="003296"/>
        </w:rPr>
      </w:pPr>
      <w:r>
        <w:rPr>
          <w:color w:val="003296"/>
        </w:rPr>
        <w:t xml:space="preserve">    &lt;xs:attribute</w:t>
      </w:r>
      <w:r w:rsidRPr="009B4BBB">
        <w:rPr>
          <w:color w:val="003296"/>
        </w:rPr>
        <w:t xml:space="preserve"> name="placementOpportunityRef" type="common:PeidType " use="required"/&gt;</w:t>
      </w:r>
    </w:p>
    <w:p w14:paraId="2660C869" w14:textId="0222BDD7" w:rsidR="00430178" w:rsidRPr="009B4BBB" w:rsidRDefault="00430178" w:rsidP="00430178">
      <w:pPr>
        <w:rPr>
          <w:color w:val="003296"/>
        </w:rPr>
      </w:pPr>
      <w:r>
        <w:rPr>
          <w:color w:val="003296"/>
        </w:rPr>
        <w:t xml:space="preserve">    </w:t>
      </w:r>
      <w:del w:id="43" w:author="Tim Whitton" w:date="2012-06-22T13:40:00Z">
        <w:r w:rsidDel="00F97135">
          <w:rPr>
            <w:color w:val="003296"/>
          </w:rPr>
          <w:delText>&lt;xs:attribute</w:delText>
        </w:r>
        <w:r w:rsidRPr="009B4BBB" w:rsidDel="00F97135">
          <w:rPr>
            <w:color w:val="003296"/>
          </w:rPr>
          <w:delText xml:space="preserve"> name="breakType" type="xs:string" use="required"/&gt;</w:delText>
        </w:r>
      </w:del>
    </w:p>
    <w:p w14:paraId="69F538D0" w14:textId="77777777" w:rsidR="00430178" w:rsidRPr="009B4BBB" w:rsidRDefault="00430178" w:rsidP="00430178">
      <w:pPr>
        <w:rPr>
          <w:color w:val="003296"/>
        </w:rPr>
      </w:pPr>
      <w:r>
        <w:rPr>
          <w:color w:val="003296"/>
        </w:rPr>
        <w:t xml:space="preserve">    &lt;xs:attribute</w:t>
      </w:r>
      <w:r w:rsidRPr="009B4BBB">
        <w:rPr>
          <w:color w:val="003296"/>
        </w:rPr>
        <w:t xml:space="preserve"> name="opportunityType" type="xs:string" use="required"/&gt;</w:t>
      </w:r>
    </w:p>
    <w:p w14:paraId="7F916723" w14:textId="77777777" w:rsidR="00430178" w:rsidRPr="009B4BBB" w:rsidRDefault="00430178" w:rsidP="00430178">
      <w:pPr>
        <w:rPr>
          <w:color w:val="003296"/>
        </w:rPr>
      </w:pPr>
      <w:r w:rsidRPr="009B4BBB">
        <w:rPr>
          <w:color w:val="003296"/>
        </w:rPr>
        <w:t>    </w:t>
      </w:r>
      <w:r>
        <w:rPr>
          <w:color w:val="003296"/>
        </w:rPr>
        <w:t>&lt;xs:attribute</w:t>
      </w:r>
      <w:r w:rsidRPr="009B4BBB">
        <w:rPr>
          <w:color w:val="003296"/>
        </w:rPr>
        <w:t xml:space="preserve"> name="sessionBreakSequence" type="common:nonNegativeIntType" use="required"/&gt;</w:t>
      </w:r>
    </w:p>
    <w:p w14:paraId="082EB948" w14:textId="77777777" w:rsidR="00430178" w:rsidRPr="009B4BBB" w:rsidRDefault="00430178" w:rsidP="00430178">
      <w:pPr>
        <w:rPr>
          <w:color w:val="003296"/>
        </w:rPr>
      </w:pPr>
      <w:r w:rsidRPr="009B4BBB">
        <w:rPr>
          <w:color w:val="003296"/>
        </w:rPr>
        <w:t>    </w:t>
      </w:r>
      <w:r>
        <w:rPr>
          <w:color w:val="003296"/>
        </w:rPr>
        <w:t>&lt;xs:attribute</w:t>
      </w:r>
      <w:r w:rsidRPr="009B4BBB">
        <w:rPr>
          <w:color w:val="003296"/>
        </w:rPr>
        <w:t xml:space="preserve"> name="sessionOpportunitySequence" type=" common:nonNegativeIntType" use="required"/&gt;</w:t>
      </w:r>
    </w:p>
    <w:p w14:paraId="0386B389" w14:textId="77777777" w:rsidR="00430178" w:rsidRPr="009B4BBB" w:rsidRDefault="00430178" w:rsidP="00430178">
      <w:pPr>
        <w:rPr>
          <w:color w:val="003296"/>
        </w:rPr>
      </w:pPr>
      <w:r w:rsidRPr="009B4BBB">
        <w:rPr>
          <w:color w:val="003296"/>
        </w:rPr>
        <w:t xml:space="preserve">    </w:t>
      </w:r>
      <w:r>
        <w:rPr>
          <w:color w:val="003296"/>
        </w:rPr>
        <w:t>&lt;xs:attribute</w:t>
      </w:r>
      <w:r w:rsidRPr="009B4BBB">
        <w:rPr>
          <w:color w:val="003296"/>
        </w:rPr>
        <w:t xml:space="preserve"> name="breakOpportunitySequence" type=" common:nonNegativeIntType" use="required"/&gt;</w:t>
      </w:r>
    </w:p>
    <w:p w14:paraId="7D256FDB" w14:textId="77777777" w:rsidR="00430178" w:rsidRPr="009B4BBB" w:rsidRDefault="00430178" w:rsidP="00430178">
      <w:pPr>
        <w:rPr>
          <w:color w:val="003296"/>
        </w:rPr>
      </w:pPr>
      <w:r w:rsidRPr="009B4BBB">
        <w:rPr>
          <w:color w:val="003296"/>
        </w:rPr>
        <w:t xml:space="preserve">    </w:t>
      </w:r>
      <w:r>
        <w:rPr>
          <w:color w:val="003296"/>
        </w:rPr>
        <w:t>&lt;xs:attribute</w:t>
      </w:r>
      <w:r w:rsidRPr="009B4BBB">
        <w:rPr>
          <w:color w:val="003296"/>
        </w:rPr>
        <w:t xml:space="preserve"> name="maxDuration" type="xs:duration" use="optional"/&gt;</w:t>
      </w:r>
    </w:p>
    <w:p w14:paraId="20411BEC" w14:textId="67515148" w:rsidR="00430178" w:rsidRPr="009B4BBB" w:rsidRDefault="00430178" w:rsidP="00430178">
      <w:pPr>
        <w:rPr>
          <w:color w:val="003296"/>
        </w:rPr>
      </w:pPr>
      <w:r w:rsidRPr="009B4BBB">
        <w:rPr>
          <w:color w:val="003296"/>
        </w:rPr>
        <w:t xml:space="preserve">    </w:t>
      </w:r>
      <w:r>
        <w:rPr>
          <w:color w:val="003296"/>
        </w:rPr>
        <w:t>&lt;xs:attribute</w:t>
      </w:r>
      <w:r w:rsidRPr="009B4BBB">
        <w:rPr>
          <w:color w:val="003296"/>
        </w:rPr>
        <w:t xml:space="preserve"> name="maxPlacements" type="</w:t>
      </w:r>
      <w:ins w:id="44" w:author="Tim Whitton" w:date="2012-06-22T14:28:00Z">
        <w:r w:rsidR="00913A2A" w:rsidRPr="00913A2A">
          <w:rPr>
            <w:color w:val="003296"/>
          </w:rPr>
          <w:t xml:space="preserve"> </w:t>
        </w:r>
        <w:r w:rsidR="00913A2A" w:rsidRPr="009B4BBB">
          <w:rPr>
            <w:color w:val="003296"/>
          </w:rPr>
          <w:t>xs:string</w:t>
        </w:r>
        <w:r w:rsidR="00913A2A" w:rsidRPr="009B4BBB" w:rsidDel="00913A2A">
          <w:rPr>
            <w:color w:val="003296"/>
          </w:rPr>
          <w:t xml:space="preserve"> </w:t>
        </w:r>
      </w:ins>
      <w:del w:id="45" w:author="Tim Whitton" w:date="2012-06-22T14:28:00Z">
        <w:r w:rsidRPr="009B4BBB" w:rsidDel="00913A2A">
          <w:rPr>
            <w:color w:val="003296"/>
          </w:rPr>
          <w:delText xml:space="preserve"> common:nonNegativeIntType</w:delText>
        </w:r>
      </w:del>
      <w:r w:rsidRPr="009B4BBB">
        <w:rPr>
          <w:color w:val="003296"/>
        </w:rPr>
        <w:t>" use="optional"/&gt;</w:t>
      </w:r>
    </w:p>
    <w:p w14:paraId="7CD8EDD8" w14:textId="77777777" w:rsidR="00430178" w:rsidRPr="009B4BBB" w:rsidRDefault="00430178" w:rsidP="00430178">
      <w:pPr>
        <w:rPr>
          <w:color w:val="003296"/>
        </w:rPr>
      </w:pPr>
      <w:r>
        <w:rPr>
          <w:color w:val="003296"/>
        </w:rPr>
        <w:t>&lt;/xs:complexType&gt;</w:t>
      </w:r>
    </w:p>
    <w:p w14:paraId="63489AE0" w14:textId="77777777" w:rsidR="00430178" w:rsidRDefault="00430178" w:rsidP="001412AC"/>
    <w:p w14:paraId="736A7018" w14:textId="77777777" w:rsidR="00430178" w:rsidRDefault="00430178" w:rsidP="001412AC"/>
    <w:p w14:paraId="72660836" w14:textId="7AB3663E" w:rsidR="00D5191D" w:rsidRDefault="00D5191D" w:rsidP="00D5191D">
      <w:pPr>
        <w:pStyle w:val="Heading3"/>
      </w:pPr>
      <w:r>
        <w:t>Add “VodPlacementInfoType” to the CL-SaFI-SMSI-1.1.0 schema</w:t>
      </w:r>
    </w:p>
    <w:p w14:paraId="4F55F2B5" w14:textId="77777777" w:rsidR="00D5191D" w:rsidRDefault="00D5191D" w:rsidP="00D5191D"/>
    <w:p w14:paraId="6BF23EB4" w14:textId="77777777" w:rsidR="006F4E8E" w:rsidRPr="009B4BBB" w:rsidRDefault="00D5191D" w:rsidP="00D5191D">
      <w:pPr>
        <w:rPr>
          <w:color w:val="003296"/>
        </w:rPr>
      </w:pPr>
      <w:r>
        <w:rPr>
          <w:color w:val="003296"/>
        </w:rPr>
        <w:t>&lt;xs:complexType</w:t>
      </w:r>
      <w:r w:rsidRPr="009B4BBB">
        <w:rPr>
          <w:color w:val="003296"/>
        </w:rPr>
        <w:t xml:space="preserve"> name="VodPlacementInfoType"&gt;</w:t>
      </w:r>
    </w:p>
    <w:p w14:paraId="66AC6257" w14:textId="4C4B2108" w:rsidR="004159B6" w:rsidRPr="009B4BBB" w:rsidRDefault="00A11375" w:rsidP="00D34BF5">
      <w:pPr>
        <w:rPr>
          <w:color w:val="003296"/>
        </w:rPr>
      </w:pPr>
      <w:r>
        <w:rPr>
          <w:color w:val="003296"/>
        </w:rPr>
        <w:t xml:space="preserve">    </w:t>
      </w:r>
      <w:r w:rsidR="006F4E8E">
        <w:rPr>
          <w:color w:val="003296"/>
        </w:rPr>
        <w:t>&lt;xs:element</w:t>
      </w:r>
      <w:r w:rsidR="006F4E8E" w:rsidRPr="009B4BBB">
        <w:rPr>
          <w:color w:val="003296"/>
        </w:rPr>
        <w:t xml:space="preserve"> name="VisitResult" type="VisitResultInfoType” minOccurs="</w:t>
      </w:r>
      <w:r w:rsidR="00430178" w:rsidRPr="009B4BBB">
        <w:rPr>
          <w:color w:val="003296"/>
        </w:rPr>
        <w:t>0</w:t>
      </w:r>
      <w:r w:rsidR="006F4E8E" w:rsidRPr="009B4BBB">
        <w:rPr>
          <w:color w:val="003296"/>
        </w:rPr>
        <w:t>" maxOccurs="unbounded"/&gt;</w:t>
      </w:r>
    </w:p>
    <w:p w14:paraId="7E5A39F1" w14:textId="6BE271C6" w:rsidR="00D34BF5" w:rsidRPr="009B4BBB" w:rsidRDefault="004159B6" w:rsidP="00D34BF5">
      <w:pPr>
        <w:rPr>
          <w:color w:val="003296"/>
        </w:rPr>
      </w:pPr>
      <w:r>
        <w:rPr>
          <w:color w:val="003296"/>
        </w:rPr>
        <w:t xml:space="preserve">    &lt;xs:element</w:t>
      </w:r>
      <w:r w:rsidRPr="009B4BBB">
        <w:rPr>
          <w:color w:val="003296"/>
        </w:rPr>
        <w:t xml:space="preserve"> name="ErrorStatus" type="ErrorStatusType” minOccurs="0" maxOccurs="1"/&gt;</w:t>
      </w:r>
      <w:r w:rsidR="00D5191D" w:rsidRPr="009B4BBB">
        <w:rPr>
          <w:color w:val="003296"/>
        </w:rPr>
        <w:br/>
      </w:r>
      <w:r w:rsidR="00D34BF5" w:rsidRPr="009B4BBB">
        <w:rPr>
          <w:color w:val="003296"/>
        </w:rPr>
        <w:t xml:space="preserve">    </w:t>
      </w:r>
      <w:r w:rsidR="00D34BF5">
        <w:rPr>
          <w:color w:val="003296"/>
        </w:rPr>
        <w:t>&lt;xs:attribute</w:t>
      </w:r>
      <w:r w:rsidR="00D34BF5" w:rsidRPr="009B4BBB">
        <w:rPr>
          <w:color w:val="003296"/>
        </w:rPr>
        <w:t xml:space="preserve"> name="adAssetPEID" type="common:PeidType" use="required"/&gt;</w:t>
      </w:r>
    </w:p>
    <w:p w14:paraId="666DC710" w14:textId="6CDBC270" w:rsidR="00D34BF5" w:rsidRPr="009B4BBB" w:rsidRDefault="00D34BF5" w:rsidP="00D34BF5">
      <w:pPr>
        <w:rPr>
          <w:color w:val="003296"/>
        </w:rPr>
      </w:pPr>
      <w:r>
        <w:rPr>
          <w:color w:val="003296"/>
        </w:rPr>
        <w:t xml:space="preserve">    &lt;xs:attribute</w:t>
      </w:r>
      <w:r w:rsidRPr="009B4BBB">
        <w:rPr>
          <w:color w:val="003296"/>
        </w:rPr>
        <w:t xml:space="preserve"> name="adAssetEPSID" type="common:epsidType" use="required"/&gt;</w:t>
      </w:r>
    </w:p>
    <w:p w14:paraId="1C7A9C0A" w14:textId="77777777" w:rsidR="00D34BF5" w:rsidRPr="009B4BBB" w:rsidRDefault="00D34BF5" w:rsidP="00D34BF5">
      <w:pPr>
        <w:rPr>
          <w:color w:val="003296"/>
        </w:rPr>
      </w:pPr>
      <w:r w:rsidRPr="009B4BBB">
        <w:rPr>
          <w:color w:val="003296"/>
        </w:rPr>
        <w:t xml:space="preserve">    </w:t>
      </w:r>
      <w:r>
        <w:rPr>
          <w:color w:val="003296"/>
        </w:rPr>
        <w:t>&lt;xs:attribute</w:t>
      </w:r>
      <w:r w:rsidRPr="009B4BBB">
        <w:rPr>
          <w:color w:val="003296"/>
        </w:rPr>
        <w:t xml:space="preserve"> name="adAssetPaid" type="n2:AssetIdType" use="required"/&gt;</w:t>
      </w:r>
    </w:p>
    <w:p w14:paraId="3F19DE39" w14:textId="09074E18" w:rsidR="00D5191D" w:rsidRPr="009B4BBB" w:rsidRDefault="00D34BF5" w:rsidP="00D5191D">
      <w:pPr>
        <w:rPr>
          <w:color w:val="003296"/>
        </w:rPr>
      </w:pPr>
      <w:r>
        <w:rPr>
          <w:color w:val="003296"/>
        </w:rPr>
        <w:t xml:space="preserve">    </w:t>
      </w:r>
      <w:r w:rsidR="00D5191D">
        <w:rPr>
          <w:color w:val="003296"/>
        </w:rPr>
        <w:t>&lt;xs:attribute</w:t>
      </w:r>
      <w:r w:rsidR="00D5191D" w:rsidRPr="009B4BBB">
        <w:rPr>
          <w:color w:val="003296"/>
        </w:rPr>
        <w:t xml:space="preserve"> name="breakPlacementSequence" type=" common:nonNegativeIntType" use="required"/&gt;</w:t>
      </w:r>
    </w:p>
    <w:p w14:paraId="17DCC10E" w14:textId="44AF893E" w:rsidR="00D5191D" w:rsidRPr="009B4BBB" w:rsidRDefault="00D5191D" w:rsidP="00D5191D">
      <w:pPr>
        <w:rPr>
          <w:color w:val="003296"/>
        </w:rPr>
      </w:pPr>
      <w:r w:rsidRPr="009B4BBB">
        <w:rPr>
          <w:color w:val="003296"/>
        </w:rPr>
        <w:t>    </w:t>
      </w:r>
      <w:r>
        <w:rPr>
          <w:color w:val="003296"/>
        </w:rPr>
        <w:t>&lt;xs:attribute</w:t>
      </w:r>
      <w:r w:rsidRPr="009B4BBB">
        <w:rPr>
          <w:color w:val="003296"/>
        </w:rPr>
        <w:t xml:space="preserve"> name="</w:t>
      </w:r>
      <w:r w:rsidR="007D01B3" w:rsidRPr="009B4BBB">
        <w:rPr>
          <w:color w:val="003296"/>
        </w:rPr>
        <w:t>opportunityPlacementSequence</w:t>
      </w:r>
      <w:r w:rsidRPr="009B4BBB">
        <w:rPr>
          <w:color w:val="003296"/>
        </w:rPr>
        <w:t>" type="common:nonNegativeIntType" use="required"/&gt;</w:t>
      </w:r>
    </w:p>
    <w:p w14:paraId="0AE6ED89" w14:textId="77777777" w:rsidR="00D5191D" w:rsidRPr="009B4BBB" w:rsidRDefault="00D5191D" w:rsidP="00D5191D">
      <w:pPr>
        <w:rPr>
          <w:color w:val="003296"/>
        </w:rPr>
      </w:pPr>
      <w:r w:rsidRPr="009B4BBB">
        <w:rPr>
          <w:color w:val="003296"/>
        </w:rPr>
        <w:t xml:space="preserve">    </w:t>
      </w:r>
      <w:r>
        <w:rPr>
          <w:color w:val="003296"/>
        </w:rPr>
        <w:t>&lt;xs:attribu</w:t>
      </w:r>
      <w:r w:rsidRPr="00FD7C7B">
        <w:rPr>
          <w:color w:val="003296"/>
        </w:rPr>
        <w:t>te</w:t>
      </w:r>
      <w:r w:rsidRPr="009B4BBB">
        <w:rPr>
          <w:color w:val="003296"/>
        </w:rPr>
        <w:t xml:space="preserve"> name="isFirst" type="xs:boolean" default="false" use="required"/&gt;</w:t>
      </w:r>
    </w:p>
    <w:p w14:paraId="441E9833" w14:textId="77777777" w:rsidR="007D01B3" w:rsidRPr="009B4BBB" w:rsidRDefault="00D5191D" w:rsidP="00D5191D">
      <w:pPr>
        <w:rPr>
          <w:color w:val="003296"/>
        </w:rPr>
      </w:pPr>
      <w:r w:rsidRPr="009B4BBB">
        <w:rPr>
          <w:color w:val="003296"/>
        </w:rPr>
        <w:t xml:space="preserve">    </w:t>
      </w:r>
      <w:r>
        <w:rPr>
          <w:color w:val="003296"/>
        </w:rPr>
        <w:t>&lt;xs:attribu</w:t>
      </w:r>
      <w:r w:rsidRPr="00FD7C7B">
        <w:rPr>
          <w:color w:val="003296"/>
        </w:rPr>
        <w:t>te</w:t>
      </w:r>
      <w:r w:rsidRPr="009B4BBB">
        <w:rPr>
          <w:color w:val="003296"/>
        </w:rPr>
        <w:t xml:space="preserve"> name="isLast" type="xs:boolean" default="false" use="required"/&gt;</w:t>
      </w:r>
    </w:p>
    <w:p w14:paraId="58336421" w14:textId="585AD263" w:rsidR="00D5191D" w:rsidRPr="009B4BBB" w:rsidRDefault="00D5191D" w:rsidP="00D5191D">
      <w:pPr>
        <w:rPr>
          <w:color w:val="003296"/>
        </w:rPr>
      </w:pPr>
      <w:r>
        <w:rPr>
          <w:color w:val="003296"/>
        </w:rPr>
        <w:t>&lt;/xs:complexType&gt;</w:t>
      </w:r>
    </w:p>
    <w:p w14:paraId="5E8672E2" w14:textId="77777777" w:rsidR="00D5191D" w:rsidRDefault="00D5191D" w:rsidP="001412AC"/>
    <w:p w14:paraId="4C28F06A" w14:textId="77777777" w:rsidR="009B4BBB" w:rsidRDefault="009B4BBB" w:rsidP="009B4BBB">
      <w:pPr>
        <w:pStyle w:val="Heading3"/>
      </w:pPr>
      <w:r>
        <w:t>Add “VisitResultType” to the CL-SaFI-SMSI-1.1.0 schema</w:t>
      </w:r>
    </w:p>
    <w:p w14:paraId="599BF663" w14:textId="77777777" w:rsidR="009B4BBB" w:rsidRDefault="009B4BBB" w:rsidP="009B4BBB"/>
    <w:p w14:paraId="4F4812AC" w14:textId="77777777" w:rsidR="009B4BBB" w:rsidRPr="009B4BBB" w:rsidRDefault="009B4BBB" w:rsidP="009B4BBB">
      <w:pPr>
        <w:rPr>
          <w:color w:val="003296"/>
        </w:rPr>
      </w:pPr>
      <w:r>
        <w:rPr>
          <w:color w:val="003296"/>
        </w:rPr>
        <w:t>&lt;xs:complexType</w:t>
      </w:r>
      <w:r w:rsidRPr="009B4BBB">
        <w:rPr>
          <w:color w:val="003296"/>
        </w:rPr>
        <w:t xml:space="preserve"> name="VisitResultType"&gt;</w:t>
      </w:r>
    </w:p>
    <w:p w14:paraId="1B01411B" w14:textId="77777777" w:rsidR="009B4BBB" w:rsidRPr="009B4BBB" w:rsidRDefault="009B4BBB" w:rsidP="009B4BBB">
      <w:pPr>
        <w:rPr>
          <w:color w:val="003296"/>
        </w:rPr>
      </w:pPr>
      <w:r>
        <w:rPr>
          <w:color w:val="003296"/>
        </w:rPr>
        <w:t xml:space="preserve">        &lt;xs:element</w:t>
      </w:r>
      <w:r w:rsidRPr="009B4BBB">
        <w:rPr>
          <w:color w:val="003296"/>
        </w:rPr>
        <w:t xml:space="preserve"> name="ErrorStatus" type="ErrorStatusType” minOccurs="0" maxOccurs="1"/&gt;</w:t>
      </w:r>
    </w:p>
    <w:p w14:paraId="1A2B5C83" w14:textId="77777777" w:rsidR="009B4BBB" w:rsidRPr="009B4BBB" w:rsidRDefault="009B4BBB" w:rsidP="009B4BBB">
      <w:pPr>
        <w:rPr>
          <w:color w:val="003296"/>
        </w:rPr>
      </w:pPr>
      <w:r w:rsidRPr="009B4BBB">
        <w:rPr>
          <w:color w:val="003296"/>
        </w:rPr>
        <w:t xml:space="preserve">        </w:t>
      </w:r>
      <w:r>
        <w:rPr>
          <w:color w:val="003296"/>
        </w:rPr>
        <w:t>&lt;xs:attribu</w:t>
      </w:r>
      <w:r w:rsidRPr="00FD7C7B">
        <w:rPr>
          <w:color w:val="003296"/>
        </w:rPr>
        <w:t>te</w:t>
      </w:r>
      <w:r w:rsidRPr="009B4BBB">
        <w:rPr>
          <w:color w:val="003296"/>
        </w:rPr>
        <w:t xml:space="preserve"> name="viewFlag" type="xs:boolean" default="false" use="required"/&gt;</w:t>
      </w:r>
      <w:r w:rsidRPr="009B4BBB">
        <w:rPr>
          <w:color w:val="003296"/>
        </w:rPr>
        <w:br/>
        <w:t xml:space="preserve">        </w:t>
      </w:r>
      <w:r>
        <w:rPr>
          <w:color w:val="003296"/>
        </w:rPr>
        <w:t>&lt;xs:attribute</w:t>
      </w:r>
      <w:r w:rsidRPr="009B4BBB">
        <w:rPr>
          <w:color w:val="003296"/>
        </w:rPr>
        <w:t xml:space="preserve"> name="playTime" type="xs:duration" use="required"/&gt;</w:t>
      </w:r>
    </w:p>
    <w:p w14:paraId="0C88CDCF" w14:textId="77777777" w:rsidR="009B4BBB" w:rsidRPr="009B4BBB" w:rsidRDefault="009B4BBB" w:rsidP="009B4BBB">
      <w:pPr>
        <w:rPr>
          <w:color w:val="003296"/>
        </w:rPr>
      </w:pPr>
      <w:r w:rsidRPr="009B4BBB">
        <w:rPr>
          <w:color w:val="003296"/>
        </w:rPr>
        <w:t xml:space="preserve">        </w:t>
      </w:r>
      <w:r>
        <w:rPr>
          <w:color w:val="003296"/>
        </w:rPr>
        <w:t>&lt;xs:attribute</w:t>
      </w:r>
      <w:r w:rsidRPr="009B4BBB">
        <w:rPr>
          <w:color w:val="003296"/>
        </w:rPr>
        <w:t xml:space="preserve"> name="runTime" type="xs:duration" use="required"/&gt;</w:t>
      </w:r>
    </w:p>
    <w:p w14:paraId="774C24DC" w14:textId="77777777" w:rsidR="009B4BBB" w:rsidRPr="009B4BBB" w:rsidRDefault="009B4BBB" w:rsidP="009B4BBB">
      <w:pPr>
        <w:rPr>
          <w:color w:val="003296"/>
        </w:rPr>
      </w:pPr>
      <w:r w:rsidRPr="009B4BBB">
        <w:rPr>
          <w:color w:val="003296"/>
        </w:rPr>
        <w:t xml:space="preserve">        </w:t>
      </w:r>
      <w:r>
        <w:rPr>
          <w:color w:val="003296"/>
        </w:rPr>
        <w:t>&lt;xs:attribute</w:t>
      </w:r>
      <w:r w:rsidRPr="009B4BBB">
        <w:rPr>
          <w:color w:val="003296"/>
        </w:rPr>
        <w:t xml:space="preserve"> name="visitStart" type="xs:dateTime" use="required"/&gt;</w:t>
      </w:r>
    </w:p>
    <w:p w14:paraId="3F2F01A2" w14:textId="77777777" w:rsidR="009B4BBB" w:rsidRPr="009B4BBB" w:rsidRDefault="009B4BBB" w:rsidP="009B4BBB">
      <w:pPr>
        <w:rPr>
          <w:color w:val="003296"/>
        </w:rPr>
      </w:pPr>
      <w:r w:rsidRPr="009B4BBB">
        <w:rPr>
          <w:color w:val="003296"/>
        </w:rPr>
        <w:t>   </w:t>
      </w:r>
      <w:r>
        <w:rPr>
          <w:color w:val="003296"/>
        </w:rPr>
        <w:t xml:space="preserve">     &lt;xs:attribute</w:t>
      </w:r>
      <w:r w:rsidRPr="009B4BBB">
        <w:rPr>
          <w:color w:val="003296"/>
        </w:rPr>
        <w:t xml:space="preserve"> name="processingRuleID" type=”xs:string" use="required"/&gt;</w:t>
      </w:r>
    </w:p>
    <w:p w14:paraId="095E8B7B" w14:textId="77777777" w:rsidR="009B4BBB" w:rsidRPr="009B4BBB" w:rsidRDefault="009B4BBB" w:rsidP="009B4BBB">
      <w:pPr>
        <w:rPr>
          <w:color w:val="003296"/>
        </w:rPr>
      </w:pPr>
      <w:r>
        <w:rPr>
          <w:color w:val="003296"/>
        </w:rPr>
        <w:t>&lt;/xs:complexType&gt;</w:t>
      </w:r>
    </w:p>
    <w:p w14:paraId="66F22443" w14:textId="77777777" w:rsidR="00D5191D" w:rsidRDefault="00D5191D" w:rsidP="001412AC"/>
    <w:p w14:paraId="2A240682" w14:textId="33F28FEA" w:rsidR="001412AC" w:rsidRDefault="00822EDE" w:rsidP="001412AC">
      <w:r>
        <w:t>A</w:t>
      </w:r>
      <w:r w:rsidR="001412AC">
        <w:t xml:space="preserve">lso </w:t>
      </w:r>
      <w:r>
        <w:t>included as part of the bundle of information with this document is</w:t>
      </w:r>
      <w:r w:rsidR="001412AC">
        <w:t xml:space="preserve"> a spreadsheet with a sample </w:t>
      </w:r>
      <w:r w:rsidR="00162EA0">
        <w:t>Event Data set</w:t>
      </w:r>
      <w:r>
        <w:t xml:space="preserve"> as well as </w:t>
      </w:r>
      <w:r w:rsidR="001412AC">
        <w:t xml:space="preserve">sample xml message implementing the changes described for </w:t>
      </w:r>
      <w:r w:rsidR="00162EA0">
        <w:t xml:space="preserve">this </w:t>
      </w:r>
      <w:r w:rsidR="001412AC">
        <w:t>data set.</w:t>
      </w:r>
    </w:p>
    <w:p w14:paraId="4C5D160E" w14:textId="77777777" w:rsidR="001412AC" w:rsidRPr="00846B25" w:rsidRDefault="001412AC" w:rsidP="00846B25">
      <w:pPr>
        <w:pStyle w:val="BodyText1"/>
      </w:pPr>
    </w:p>
    <w:p w14:paraId="0A742F96" w14:textId="77777777" w:rsidR="000627EB" w:rsidRDefault="000627EB" w:rsidP="000627EB">
      <w:pPr>
        <w:pStyle w:val="Heading1"/>
        <w:numPr>
          <w:ilvl w:val="0"/>
          <w:numId w:val="5"/>
        </w:numPr>
      </w:pPr>
      <w:bookmarkStart w:id="46" w:name="_Toc322363214"/>
      <w:r>
        <w:lastRenderedPageBreak/>
        <w:t>Processing Rules</w:t>
      </w:r>
    </w:p>
    <w:p w14:paraId="3E42685E" w14:textId="34A0DFB2" w:rsidR="000627EB" w:rsidRDefault="000627EB" w:rsidP="000627EB">
      <w:r>
        <w:t xml:space="preserve">Phase Processing Rules are a set of instructions that tell a </w:t>
      </w:r>
      <w:r w:rsidR="00AF5DD1">
        <w:t>CIP Consumer’s</w:t>
      </w:r>
      <w:r>
        <w:t xml:space="preserve"> aggregation servers how to perform the necessary calculations on the data returned from the execution of dynamic ad insertion.  The </w:t>
      </w:r>
      <w:r w:rsidR="00AF5DD1">
        <w:t>CIP Consumer</w:t>
      </w:r>
      <w:r>
        <w:t xml:space="preserve">’s aggregation servers provide a general purpose application response server within their network.  This allows applications to use standard messaging based on agreed upon processing rules and campaign instructions so that multiple applications can run across the National footprint without requiring installation of specialized response servers.  The Publisher’s objective is to </w:t>
      </w:r>
      <w:r w:rsidR="00AF5DD1">
        <w:t>distribute</w:t>
      </w:r>
      <w:r>
        <w:t xml:space="preserve"> a set of well-defined processing rules that can be used by multiple applications.  </w:t>
      </w:r>
    </w:p>
    <w:p w14:paraId="14AAB332" w14:textId="77777777" w:rsidR="000627EB" w:rsidRDefault="000627EB" w:rsidP="000627EB">
      <w:pPr>
        <w:widowControl w:val="0"/>
        <w:autoSpaceDE w:val="0"/>
        <w:autoSpaceDN w:val="0"/>
        <w:adjustRightInd w:val="0"/>
        <w:spacing w:line="289" w:lineRule="auto"/>
        <w:textAlignment w:val="baseline"/>
        <w:rPr>
          <w:sz w:val="18"/>
        </w:rPr>
      </w:pPr>
    </w:p>
    <w:p w14:paraId="73A93EDB" w14:textId="4B8ECB59" w:rsidR="000627EB" w:rsidRDefault="000627EB" w:rsidP="000627EB">
      <w:r>
        <w:t>A typical processing rule will express whether summarization is needed or if detailed records are expected</w:t>
      </w:r>
      <w:r w:rsidR="00AF5DD1">
        <w:t>, specifically what data is expected, and how certain data attributes are derived</w:t>
      </w:r>
      <w:r>
        <w:t>.  An example of a typical processing rule might include information details around a specific dynamic ad insertion event.  These rules are defined in this document.</w:t>
      </w:r>
    </w:p>
    <w:p w14:paraId="3EDD5284" w14:textId="77777777" w:rsidR="000627EB" w:rsidRDefault="000627EB" w:rsidP="000627EB"/>
    <w:p w14:paraId="4BB36EA4" w14:textId="77777777" w:rsidR="000627EB" w:rsidRDefault="000627EB" w:rsidP="000627EB">
      <w:pPr>
        <w:widowControl w:val="0"/>
        <w:autoSpaceDE w:val="0"/>
        <w:autoSpaceDN w:val="0"/>
        <w:adjustRightInd w:val="0"/>
        <w:spacing w:line="289" w:lineRule="auto"/>
        <w:textAlignment w:val="baseline"/>
        <w:rPr>
          <w:sz w:val="18"/>
        </w:rPr>
      </w:pPr>
    </w:p>
    <w:p w14:paraId="3DA85781" w14:textId="77777777" w:rsidR="000627EB" w:rsidRDefault="000627EB" w:rsidP="000627EB">
      <w:r>
        <w:t xml:space="preserve">Figure 1 below illustrates the flow of information between Canoe and a representative set of logical components at a Service Operator. </w:t>
      </w:r>
    </w:p>
    <w:p w14:paraId="251295A3" w14:textId="77777777" w:rsidR="000627EB" w:rsidRDefault="000627EB" w:rsidP="000627EB"/>
    <w:p w14:paraId="55035685" w14:textId="4D1F840C" w:rsidR="000627EB" w:rsidRDefault="000627EB" w:rsidP="000627EB">
      <w:r w:rsidRPr="000627EB">
        <w:rPr>
          <w:noProof/>
        </w:rPr>
        <w:drawing>
          <wp:inline distT="0" distB="0" distL="0" distR="0" wp14:anchorId="671DC322" wp14:editId="2AFCC135">
            <wp:extent cx="5943600" cy="3191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191737"/>
                    </a:xfrm>
                    <a:prstGeom prst="rect">
                      <a:avLst/>
                    </a:prstGeom>
                    <a:noFill/>
                    <a:ln>
                      <a:noFill/>
                    </a:ln>
                  </pic:spPr>
                </pic:pic>
              </a:graphicData>
            </a:graphic>
          </wp:inline>
        </w:drawing>
      </w:r>
    </w:p>
    <w:p w14:paraId="1ED71235" w14:textId="77777777" w:rsidR="000627EB" w:rsidRDefault="000627EB" w:rsidP="000627EB"/>
    <w:p w14:paraId="3BE22E0E" w14:textId="77777777" w:rsidR="000627EB" w:rsidRDefault="000627EB" w:rsidP="000627EB"/>
    <w:p w14:paraId="737217C1" w14:textId="77777777" w:rsidR="00061FDC" w:rsidRPr="00061FDC" w:rsidRDefault="00061FDC" w:rsidP="00061FDC">
      <w:pPr>
        <w:pStyle w:val="ListParagraph"/>
        <w:keepNext/>
        <w:numPr>
          <w:ilvl w:val="0"/>
          <w:numId w:val="25"/>
        </w:numPr>
        <w:tabs>
          <w:tab w:val="left" w:pos="720"/>
        </w:tabs>
        <w:spacing w:before="240" w:after="120" w:line="240" w:lineRule="auto"/>
        <w:contextualSpacing w:val="0"/>
        <w:outlineLvl w:val="1"/>
        <w:rPr>
          <w:rFonts w:ascii="Arial" w:hAnsi="Arial"/>
          <w:b/>
          <w:vanish/>
          <w:sz w:val="24"/>
          <w:szCs w:val="20"/>
        </w:rPr>
      </w:pPr>
    </w:p>
    <w:p w14:paraId="3B5DBB00" w14:textId="77777777" w:rsidR="00061FDC" w:rsidRPr="00061FDC" w:rsidRDefault="00061FDC" w:rsidP="00061FDC">
      <w:pPr>
        <w:pStyle w:val="ListParagraph"/>
        <w:keepNext/>
        <w:numPr>
          <w:ilvl w:val="0"/>
          <w:numId w:val="25"/>
        </w:numPr>
        <w:tabs>
          <w:tab w:val="left" w:pos="720"/>
        </w:tabs>
        <w:spacing w:before="240" w:after="120" w:line="240" w:lineRule="auto"/>
        <w:contextualSpacing w:val="0"/>
        <w:outlineLvl w:val="1"/>
        <w:rPr>
          <w:rFonts w:ascii="Arial" w:hAnsi="Arial"/>
          <w:b/>
          <w:vanish/>
          <w:sz w:val="24"/>
          <w:szCs w:val="20"/>
        </w:rPr>
      </w:pPr>
    </w:p>
    <w:p w14:paraId="2440F99D" w14:textId="7B064A4F" w:rsidR="000837B6" w:rsidRDefault="000837B6" w:rsidP="00061FDC">
      <w:pPr>
        <w:pStyle w:val="Heading2"/>
      </w:pPr>
      <w:r>
        <w:t>Processing Rule</w:t>
      </w:r>
      <w:r w:rsidR="00CB19A8">
        <w:t xml:space="preserve"> General Guidelines</w:t>
      </w:r>
      <w:bookmarkEnd w:id="46"/>
    </w:p>
    <w:p w14:paraId="6BB4D1AD" w14:textId="0D14A13E" w:rsidR="000837B6" w:rsidRDefault="000837B6" w:rsidP="00E16D9A">
      <w:pPr>
        <w:pStyle w:val="BodyText1"/>
      </w:pPr>
      <w:r>
        <w:t xml:space="preserve">The following is the </w:t>
      </w:r>
      <w:r w:rsidR="006932B3">
        <w:t xml:space="preserve">overview of the VODEventType1 </w:t>
      </w:r>
      <w:r w:rsidR="00FA6DD8">
        <w:t>p</w:t>
      </w:r>
      <w:r>
        <w:t xml:space="preserve">rocessing </w:t>
      </w:r>
      <w:r w:rsidR="0016393D">
        <w:t>rule</w:t>
      </w:r>
      <w:r w:rsidR="006932B3">
        <w:t>.  VODEventType1</w:t>
      </w:r>
      <w:r w:rsidR="0016393D">
        <w:t xml:space="preserve"> </w:t>
      </w:r>
      <w:r w:rsidR="00846B25">
        <w:t>define</w:t>
      </w:r>
      <w:r w:rsidR="006932B3">
        <w:t>s</w:t>
      </w:r>
      <w:r w:rsidR="00846B25">
        <w:t xml:space="preserve"> the processing  </w:t>
      </w:r>
      <w:r>
        <w:t xml:space="preserve">that must be implemented by participating </w:t>
      </w:r>
      <w:r w:rsidR="00AF5DD1">
        <w:t>CIP Consumer</w:t>
      </w:r>
      <w:r>
        <w:t>s who will be responsible for collecting and</w:t>
      </w:r>
      <w:r w:rsidR="006932B3">
        <w:t xml:space="preserve"> communicating </w:t>
      </w:r>
      <w:r>
        <w:t>viewer resp</w:t>
      </w:r>
      <w:r w:rsidR="00846B25">
        <w:t>onses during the execution of VOD DAI</w:t>
      </w:r>
      <w:r>
        <w:t>.</w:t>
      </w:r>
    </w:p>
    <w:p w14:paraId="12DCCB4B" w14:textId="77777777" w:rsidR="000837B6" w:rsidRDefault="000837B6" w:rsidP="00E16D9A">
      <w:pPr>
        <w:pStyle w:val="BodyTex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60" w:type="dxa"/>
          <w:right w:w="60" w:type="dxa"/>
        </w:tblCellMar>
        <w:tblLook w:val="01E0" w:firstRow="1" w:lastRow="1" w:firstColumn="1" w:lastColumn="1" w:noHBand="0" w:noVBand="0"/>
      </w:tblPr>
      <w:tblGrid>
        <w:gridCol w:w="2020"/>
        <w:gridCol w:w="3512"/>
        <w:gridCol w:w="1728"/>
        <w:gridCol w:w="2220"/>
      </w:tblGrid>
      <w:tr w:rsidR="000837B6" w:rsidRPr="00E16D9A" w14:paraId="73248AE6" w14:textId="77777777" w:rsidTr="00972E85">
        <w:trPr>
          <w:cantSplit/>
          <w:tblHeader/>
          <w:jc w:val="center"/>
        </w:trPr>
        <w:tc>
          <w:tcPr>
            <w:tcW w:w="2020" w:type="dxa"/>
            <w:shd w:val="clear" w:color="auto" w:fill="606060"/>
          </w:tcPr>
          <w:p w14:paraId="3B6FB006" w14:textId="77777777" w:rsidR="000837B6" w:rsidRPr="00E16D9A" w:rsidRDefault="000837B6" w:rsidP="00E16D9A">
            <w:pPr>
              <w:jc w:val="center"/>
              <w:rPr>
                <w:b/>
                <w:color w:val="FFFFFF"/>
                <w:sz w:val="22"/>
                <w:szCs w:val="22"/>
              </w:rPr>
            </w:pPr>
            <w:r w:rsidRPr="00E16D9A">
              <w:rPr>
                <w:b/>
                <w:color w:val="FFFFFF"/>
                <w:sz w:val="22"/>
                <w:szCs w:val="22"/>
              </w:rPr>
              <w:lastRenderedPageBreak/>
              <w:t>Processing Rule</w:t>
            </w:r>
          </w:p>
          <w:p w14:paraId="46C09D5D" w14:textId="5A996F72" w:rsidR="000837B6" w:rsidRPr="00E16D9A" w:rsidRDefault="000837B6" w:rsidP="00385A6A">
            <w:pPr>
              <w:jc w:val="center"/>
              <w:rPr>
                <w:b/>
                <w:color w:val="FFFFFF"/>
                <w:sz w:val="22"/>
                <w:szCs w:val="22"/>
              </w:rPr>
            </w:pPr>
            <w:r w:rsidRPr="00E16D9A">
              <w:rPr>
                <w:b/>
                <w:color w:val="FFFFFF"/>
                <w:sz w:val="22"/>
                <w:szCs w:val="22"/>
              </w:rPr>
              <w:t>Identifier</w:t>
            </w:r>
          </w:p>
        </w:tc>
        <w:tc>
          <w:tcPr>
            <w:tcW w:w="3512" w:type="dxa"/>
            <w:shd w:val="clear" w:color="auto" w:fill="606060"/>
          </w:tcPr>
          <w:p w14:paraId="6661C1B0" w14:textId="77777777" w:rsidR="000837B6" w:rsidRPr="00E16D9A" w:rsidRDefault="000837B6" w:rsidP="00E16D9A">
            <w:pPr>
              <w:jc w:val="center"/>
              <w:rPr>
                <w:b/>
                <w:color w:val="FFFFFF"/>
                <w:sz w:val="22"/>
                <w:szCs w:val="22"/>
              </w:rPr>
            </w:pPr>
            <w:r w:rsidRPr="00E16D9A">
              <w:rPr>
                <w:b/>
                <w:color w:val="FFFFFF"/>
                <w:sz w:val="22"/>
                <w:szCs w:val="22"/>
              </w:rPr>
              <w:t>Description</w:t>
            </w:r>
          </w:p>
        </w:tc>
        <w:tc>
          <w:tcPr>
            <w:tcW w:w="1728" w:type="dxa"/>
            <w:shd w:val="clear" w:color="auto" w:fill="606060"/>
          </w:tcPr>
          <w:p w14:paraId="4F507306" w14:textId="77777777" w:rsidR="000837B6" w:rsidRPr="00E16D9A" w:rsidRDefault="008C1190" w:rsidP="00E16D9A">
            <w:pPr>
              <w:jc w:val="center"/>
              <w:rPr>
                <w:b/>
                <w:color w:val="FFFFFF"/>
                <w:sz w:val="22"/>
                <w:szCs w:val="22"/>
              </w:rPr>
            </w:pPr>
            <w:r>
              <w:rPr>
                <w:b/>
                <w:color w:val="FFFFFF"/>
                <w:sz w:val="22"/>
                <w:szCs w:val="22"/>
              </w:rPr>
              <w:t>Default</w:t>
            </w:r>
            <w:r w:rsidR="00FA20AB" w:rsidRPr="00E16D9A">
              <w:rPr>
                <w:b/>
                <w:color w:val="FFFFFF"/>
                <w:sz w:val="22"/>
                <w:szCs w:val="22"/>
              </w:rPr>
              <w:t xml:space="preserve"> </w:t>
            </w:r>
            <w:r w:rsidR="000837B6" w:rsidRPr="00E16D9A">
              <w:rPr>
                <w:b/>
                <w:color w:val="FFFFFF"/>
                <w:sz w:val="22"/>
                <w:szCs w:val="22"/>
              </w:rPr>
              <w:t>Delivery Time</w:t>
            </w:r>
            <w:r w:rsidR="000837B6">
              <w:rPr>
                <w:b/>
                <w:color w:val="FFFFFF"/>
                <w:sz w:val="22"/>
                <w:szCs w:val="22"/>
              </w:rPr>
              <w:t xml:space="preserve"> </w:t>
            </w:r>
          </w:p>
        </w:tc>
        <w:tc>
          <w:tcPr>
            <w:tcW w:w="2220" w:type="dxa"/>
            <w:shd w:val="clear" w:color="auto" w:fill="606060"/>
          </w:tcPr>
          <w:p w14:paraId="5C599135" w14:textId="77777777" w:rsidR="000837B6" w:rsidRPr="00E16D9A" w:rsidRDefault="000837B6" w:rsidP="00E16D9A">
            <w:pPr>
              <w:jc w:val="center"/>
              <w:rPr>
                <w:b/>
                <w:color w:val="FFFFFF"/>
                <w:sz w:val="22"/>
                <w:szCs w:val="22"/>
              </w:rPr>
            </w:pPr>
            <w:r w:rsidRPr="00E16D9A">
              <w:rPr>
                <w:b/>
                <w:color w:val="FFFFFF"/>
                <w:sz w:val="22"/>
                <w:szCs w:val="22"/>
              </w:rPr>
              <w:t>CableLabs Advan</w:t>
            </w:r>
            <w:r w:rsidR="00FA20AB">
              <w:rPr>
                <w:b/>
                <w:color w:val="FFFFFF"/>
                <w:sz w:val="22"/>
                <w:szCs w:val="22"/>
              </w:rPr>
              <w:t>c</w:t>
            </w:r>
            <w:r w:rsidRPr="00E16D9A">
              <w:rPr>
                <w:b/>
                <w:color w:val="FFFFFF"/>
                <w:sz w:val="22"/>
                <w:szCs w:val="22"/>
              </w:rPr>
              <w:t>ed Advertising Spec</w:t>
            </w:r>
          </w:p>
        </w:tc>
      </w:tr>
      <w:tr w:rsidR="006F6D3D" w:rsidRPr="0086751F" w14:paraId="4C503BCE" w14:textId="77777777" w:rsidTr="00972E85">
        <w:trPr>
          <w:cantSplit/>
          <w:tblHeader/>
          <w:jc w:val="center"/>
        </w:trPr>
        <w:tc>
          <w:tcPr>
            <w:tcW w:w="2020" w:type="dxa"/>
            <w:vAlign w:val="center"/>
          </w:tcPr>
          <w:p w14:paraId="2B431801" w14:textId="3A5C35BB" w:rsidR="006F6D3D" w:rsidRPr="0086751F" w:rsidRDefault="00CF27D5" w:rsidP="006F6D3D">
            <w:pPr>
              <w:pStyle w:val="BodyText1"/>
            </w:pPr>
            <w:r w:rsidRPr="0086751F">
              <w:t>VOD</w:t>
            </w:r>
            <w:r w:rsidR="006932B3">
              <w:t>Event</w:t>
            </w:r>
            <w:r w:rsidRPr="0086751F">
              <w:t>Type1</w:t>
            </w:r>
          </w:p>
        </w:tc>
        <w:tc>
          <w:tcPr>
            <w:tcW w:w="3512" w:type="dxa"/>
            <w:vAlign w:val="center"/>
          </w:tcPr>
          <w:p w14:paraId="47FC9762" w14:textId="2BE4FBA9" w:rsidR="006F6D3D" w:rsidRPr="0086751F" w:rsidRDefault="006F6D3D">
            <w:pPr>
              <w:pStyle w:val="BodyText1"/>
            </w:pPr>
            <w:r w:rsidRPr="0086751F">
              <w:t xml:space="preserve">For a given </w:t>
            </w:r>
            <w:r w:rsidR="006932B3">
              <w:t xml:space="preserve">execution (placement of an ad asset) </w:t>
            </w:r>
            <w:r w:rsidRPr="0086751F">
              <w:t xml:space="preserve">this rule provides </w:t>
            </w:r>
            <w:r w:rsidR="006A602E">
              <w:t xml:space="preserve">sessionID, sessionStart, hhID, </w:t>
            </w:r>
            <w:r w:rsidR="00956976">
              <w:t>titlePAID</w:t>
            </w:r>
            <w:r w:rsidR="006A602E">
              <w:t xml:space="preserve">, </w:t>
            </w:r>
            <w:r w:rsidR="00956976">
              <w:t>titleStart</w:t>
            </w:r>
            <w:r w:rsidR="00A14F9D">
              <w:t xml:space="preserve">, </w:t>
            </w:r>
            <w:r w:rsidR="006A602E">
              <w:t xml:space="preserve">provider, </w:t>
            </w:r>
            <w:r w:rsidR="00061FDC">
              <w:t xml:space="preserve">variant, </w:t>
            </w:r>
            <w:r w:rsidR="00793F1A">
              <w:t xml:space="preserve">adAssetPEID, adAssetEPSID, </w:t>
            </w:r>
            <w:r w:rsidR="00544AB2">
              <w:t xml:space="preserve">adAssetPAID, </w:t>
            </w:r>
            <w:r w:rsidR="00061FDC">
              <w:t xml:space="preserve">vodSystemRef, placementOpportunityRef, breakType, </w:t>
            </w:r>
            <w:r w:rsidR="00544AB2">
              <w:t>o</w:t>
            </w:r>
            <w:r w:rsidRPr="0086751F">
              <w:t>p</w:t>
            </w:r>
            <w:r w:rsidR="006932B3">
              <w:t>portunity</w:t>
            </w:r>
            <w:r w:rsidRPr="0086751F">
              <w:t xml:space="preserve">Type, </w:t>
            </w:r>
            <w:r w:rsidR="00061FDC">
              <w:t>sessionBreakSequence</w:t>
            </w:r>
            <w:r w:rsidRPr="0086751F">
              <w:t xml:space="preserve">, </w:t>
            </w:r>
            <w:r w:rsidR="00061FDC">
              <w:t>sessionO</w:t>
            </w:r>
            <w:r w:rsidR="005C46EB" w:rsidRPr="0086751F">
              <w:t>pportunity</w:t>
            </w:r>
            <w:r w:rsidR="00061FDC">
              <w:t>Sequence</w:t>
            </w:r>
            <w:r w:rsidR="005C46EB" w:rsidRPr="0086751F">
              <w:t xml:space="preserve">, </w:t>
            </w:r>
            <w:r w:rsidRPr="0086751F">
              <w:t xml:space="preserve"> </w:t>
            </w:r>
            <w:r w:rsidR="00061FDC">
              <w:t xml:space="preserve">breakOpportunitySequence, breakPlacementSequence, opportunityPlacementSequence, isFirst, isLast, </w:t>
            </w:r>
            <w:r w:rsidR="00544AB2">
              <w:t>m</w:t>
            </w:r>
            <w:r w:rsidR="003C14B5">
              <w:t xml:space="preserve">axDuration, </w:t>
            </w:r>
            <w:r w:rsidR="00544AB2">
              <w:t>m</w:t>
            </w:r>
            <w:r w:rsidR="003C14B5">
              <w:t xml:space="preserve">axPlacements, </w:t>
            </w:r>
            <w:r w:rsidR="006A1C85">
              <w:t>v</w:t>
            </w:r>
            <w:r w:rsidR="006932B3">
              <w:t xml:space="preserve">iewFlag, </w:t>
            </w:r>
            <w:r w:rsidR="006A1C85">
              <w:t>p</w:t>
            </w:r>
            <w:r w:rsidR="006932B3" w:rsidRPr="0086751F">
              <w:t xml:space="preserve">layTime, </w:t>
            </w:r>
            <w:r w:rsidR="006A1C85">
              <w:t>r</w:t>
            </w:r>
            <w:r w:rsidR="006932B3" w:rsidRPr="0086751F">
              <w:t xml:space="preserve">unTime, </w:t>
            </w:r>
            <w:r w:rsidR="006A1C85">
              <w:t>v</w:t>
            </w:r>
            <w:r w:rsidR="003F4FD6">
              <w:t>isitStart</w:t>
            </w:r>
            <w:r w:rsidR="0008448D">
              <w:t>, ProcessingRuleID</w:t>
            </w:r>
            <w:r w:rsidR="00061FDC">
              <w:t xml:space="preserve"> and ErrorStatus</w:t>
            </w:r>
            <w:r w:rsidR="006932B3">
              <w:t xml:space="preserve">. </w:t>
            </w:r>
            <w:r w:rsidR="006932B3" w:rsidRPr="0086751F">
              <w:t xml:space="preserve"> </w:t>
            </w:r>
          </w:p>
        </w:tc>
        <w:tc>
          <w:tcPr>
            <w:tcW w:w="1728" w:type="dxa"/>
            <w:vAlign w:val="center"/>
          </w:tcPr>
          <w:p w14:paraId="40486D35" w14:textId="5A045DB8" w:rsidR="006F6D3D" w:rsidRPr="0086751F" w:rsidRDefault="006932B3" w:rsidP="00B938B1">
            <w:pPr>
              <w:pStyle w:val="BodyText1"/>
              <w:jc w:val="center"/>
            </w:pPr>
            <w:r>
              <w:t>As soon as possible after termination of session – target 15 minutes after session termination.</w:t>
            </w:r>
          </w:p>
        </w:tc>
        <w:tc>
          <w:tcPr>
            <w:tcW w:w="2220" w:type="dxa"/>
            <w:vAlign w:val="center"/>
          </w:tcPr>
          <w:p w14:paraId="35926598" w14:textId="77777777" w:rsidR="006F6D3D" w:rsidRPr="0086751F" w:rsidRDefault="006F6D3D" w:rsidP="00B938B1">
            <w:pPr>
              <w:pStyle w:val="BodyText1"/>
              <w:jc w:val="center"/>
            </w:pPr>
            <w:r w:rsidRPr="0086751F">
              <w:t>SMSI</w:t>
            </w:r>
          </w:p>
        </w:tc>
      </w:tr>
      <w:tr w:rsidR="005C46EB" w:rsidRPr="0086751F" w14:paraId="2C715EEE" w14:textId="77777777" w:rsidTr="005C46EB">
        <w:trPr>
          <w:cantSplit/>
          <w:tblHeader/>
          <w:jc w:val="center"/>
        </w:trPr>
        <w:tc>
          <w:tcPr>
            <w:tcW w:w="2020" w:type="dxa"/>
            <w:vAlign w:val="center"/>
          </w:tcPr>
          <w:p w14:paraId="39F27664" w14:textId="70ED5C71" w:rsidR="005C46EB" w:rsidRPr="0086751F" w:rsidRDefault="005C46EB" w:rsidP="005C46EB">
            <w:pPr>
              <w:pStyle w:val="BodyText1"/>
            </w:pPr>
          </w:p>
        </w:tc>
        <w:tc>
          <w:tcPr>
            <w:tcW w:w="3512" w:type="dxa"/>
            <w:vAlign w:val="center"/>
          </w:tcPr>
          <w:p w14:paraId="25B4B691" w14:textId="321529B2" w:rsidR="005C46EB" w:rsidRPr="0086751F" w:rsidRDefault="005C46EB" w:rsidP="005C46EB">
            <w:pPr>
              <w:pStyle w:val="BodyText1"/>
            </w:pPr>
          </w:p>
        </w:tc>
        <w:tc>
          <w:tcPr>
            <w:tcW w:w="1728" w:type="dxa"/>
            <w:vAlign w:val="center"/>
          </w:tcPr>
          <w:p w14:paraId="20CCA328" w14:textId="454CE5B5" w:rsidR="005C46EB" w:rsidRPr="0086751F" w:rsidRDefault="005C46EB" w:rsidP="005C46EB">
            <w:pPr>
              <w:pStyle w:val="BodyText1"/>
              <w:jc w:val="center"/>
            </w:pPr>
          </w:p>
        </w:tc>
        <w:tc>
          <w:tcPr>
            <w:tcW w:w="2220" w:type="dxa"/>
            <w:vAlign w:val="center"/>
          </w:tcPr>
          <w:p w14:paraId="659BFE23" w14:textId="748C4C02" w:rsidR="005C46EB" w:rsidRPr="0086751F" w:rsidRDefault="005C46EB" w:rsidP="005C46EB">
            <w:pPr>
              <w:pStyle w:val="BodyText1"/>
              <w:jc w:val="center"/>
            </w:pPr>
          </w:p>
        </w:tc>
      </w:tr>
      <w:tr w:rsidR="00972E85" w:rsidRPr="0086751F" w14:paraId="168951AE" w14:textId="77777777" w:rsidTr="00972E85">
        <w:trPr>
          <w:cantSplit/>
          <w:tblHeader/>
          <w:jc w:val="center"/>
        </w:trPr>
        <w:tc>
          <w:tcPr>
            <w:tcW w:w="2020" w:type="dxa"/>
            <w:vAlign w:val="center"/>
          </w:tcPr>
          <w:p w14:paraId="3D132188" w14:textId="5B074ABC" w:rsidR="00972E85" w:rsidRPr="0086751F" w:rsidRDefault="00972E85" w:rsidP="005C46EB">
            <w:pPr>
              <w:pStyle w:val="BodyText1"/>
            </w:pPr>
          </w:p>
        </w:tc>
        <w:tc>
          <w:tcPr>
            <w:tcW w:w="3512" w:type="dxa"/>
            <w:vAlign w:val="center"/>
          </w:tcPr>
          <w:p w14:paraId="21FA3420" w14:textId="1738043D" w:rsidR="00972E85" w:rsidRPr="0086751F" w:rsidRDefault="00972E85" w:rsidP="005C46EB">
            <w:pPr>
              <w:pStyle w:val="BodyText1"/>
            </w:pPr>
          </w:p>
        </w:tc>
        <w:tc>
          <w:tcPr>
            <w:tcW w:w="1728" w:type="dxa"/>
            <w:vAlign w:val="center"/>
          </w:tcPr>
          <w:p w14:paraId="16AE81AD" w14:textId="6D920E35" w:rsidR="00972E85" w:rsidRPr="0086751F" w:rsidRDefault="00972E85" w:rsidP="00B938B1">
            <w:pPr>
              <w:pStyle w:val="BodyText1"/>
              <w:jc w:val="center"/>
            </w:pPr>
          </w:p>
        </w:tc>
        <w:tc>
          <w:tcPr>
            <w:tcW w:w="2220" w:type="dxa"/>
            <w:vAlign w:val="center"/>
          </w:tcPr>
          <w:p w14:paraId="3FB1795A" w14:textId="5D003F87" w:rsidR="00972E85" w:rsidRPr="0086751F" w:rsidRDefault="00972E85" w:rsidP="00B938B1">
            <w:pPr>
              <w:pStyle w:val="BodyText1"/>
              <w:jc w:val="center"/>
            </w:pPr>
          </w:p>
        </w:tc>
      </w:tr>
    </w:tbl>
    <w:p w14:paraId="586B5B04" w14:textId="77777777" w:rsidR="000837B6" w:rsidRDefault="000837B6" w:rsidP="00E16D9A">
      <w:pPr>
        <w:pStyle w:val="BodyText1"/>
      </w:pPr>
    </w:p>
    <w:p w14:paraId="298F9A1F" w14:textId="77777777" w:rsidR="000837B6" w:rsidRPr="00082909" w:rsidRDefault="000837B6" w:rsidP="00E16D9A">
      <w:pPr>
        <w:pStyle w:val="BodyText1"/>
      </w:pPr>
    </w:p>
    <w:p w14:paraId="05185FCC" w14:textId="58FA56CC" w:rsidR="000837B6" w:rsidRDefault="00846B25" w:rsidP="00AF5DD1">
      <w:pPr>
        <w:pStyle w:val="Heading2"/>
      </w:pPr>
      <w:bookmarkStart w:id="47" w:name="_Toc322363215"/>
      <w:r>
        <w:t xml:space="preserve">VOD DAI </w:t>
      </w:r>
      <w:r w:rsidR="000837B6">
        <w:t>Processing Rule Definition</w:t>
      </w:r>
      <w:bookmarkEnd w:id="47"/>
    </w:p>
    <w:p w14:paraId="131FC1FF" w14:textId="4D0F9FD9" w:rsidR="000837B6" w:rsidRPr="00A631EB" w:rsidRDefault="000837B6" w:rsidP="00E16D9A">
      <w:pPr>
        <w:widowControl w:val="0"/>
        <w:autoSpaceDE w:val="0"/>
        <w:autoSpaceDN w:val="0"/>
        <w:adjustRightInd w:val="0"/>
        <w:spacing w:line="289" w:lineRule="auto"/>
        <w:textAlignment w:val="baseline"/>
      </w:pPr>
      <w:r w:rsidRPr="00A631EB">
        <w:t xml:space="preserve">The following section describes the processing requirements for </w:t>
      </w:r>
      <w:r w:rsidR="00AF5DD1">
        <w:t>CIP Consumer</w:t>
      </w:r>
      <w:r w:rsidRPr="00A631EB">
        <w:t xml:space="preserve">s participating in the execution of Canoe Interactive 1.0 campaigns.  For each Processing Rule, </w:t>
      </w:r>
      <w:r w:rsidR="00AF5DD1">
        <w:t>CIP Consume</w:t>
      </w:r>
      <w:r w:rsidRPr="00A631EB">
        <w:t xml:space="preserve">rs are expected to develop the necessary software and processing to ensure delivery of the requested data within the specified processing times.  Since many different systems within several </w:t>
      </w:r>
      <w:r w:rsidR="00AF5DD1">
        <w:t>CIP Consume</w:t>
      </w:r>
      <w:r w:rsidRPr="00A631EB">
        <w:t>rs may be participating in a given campaign, it is critical that the processing be handled consistently and uniformly across all aggregation servers.</w:t>
      </w:r>
    </w:p>
    <w:p w14:paraId="4461FF8B" w14:textId="77777777" w:rsidR="000837B6" w:rsidRPr="00A631EB" w:rsidRDefault="000837B6" w:rsidP="00E16D9A">
      <w:pPr>
        <w:widowControl w:val="0"/>
        <w:autoSpaceDE w:val="0"/>
        <w:autoSpaceDN w:val="0"/>
        <w:adjustRightInd w:val="0"/>
        <w:spacing w:line="289" w:lineRule="auto"/>
        <w:textAlignment w:val="baseline"/>
      </w:pPr>
    </w:p>
    <w:p w14:paraId="7E956244" w14:textId="77777777" w:rsidR="000837B6" w:rsidRPr="00A631EB" w:rsidRDefault="000837B6" w:rsidP="00E16D9A">
      <w:pPr>
        <w:widowControl w:val="0"/>
        <w:autoSpaceDE w:val="0"/>
        <w:autoSpaceDN w:val="0"/>
        <w:adjustRightInd w:val="0"/>
        <w:spacing w:line="289" w:lineRule="auto"/>
        <w:textAlignment w:val="baseline"/>
      </w:pPr>
      <w:r w:rsidRPr="00A631EB">
        <w:t>For each processing rule the following components will make up the description of the processing expected:</w:t>
      </w:r>
    </w:p>
    <w:p w14:paraId="43E7C4B0" w14:textId="77777777" w:rsidR="000837B6" w:rsidRPr="00A631EB" w:rsidRDefault="000837B6" w:rsidP="00E16D9A">
      <w:pPr>
        <w:widowControl w:val="0"/>
        <w:autoSpaceDE w:val="0"/>
        <w:autoSpaceDN w:val="0"/>
        <w:adjustRightInd w:val="0"/>
        <w:spacing w:line="289" w:lineRule="auto"/>
        <w:textAlignment w:val="baseline"/>
      </w:pPr>
    </w:p>
    <w:p w14:paraId="2D7162B0" w14:textId="77777777" w:rsidR="000837B6" w:rsidRDefault="000837B6" w:rsidP="00B35090">
      <w:pPr>
        <w:widowControl w:val="0"/>
        <w:numPr>
          <w:ilvl w:val="0"/>
          <w:numId w:val="10"/>
        </w:numPr>
        <w:autoSpaceDE w:val="0"/>
        <w:autoSpaceDN w:val="0"/>
        <w:adjustRightInd w:val="0"/>
        <w:spacing w:line="289" w:lineRule="auto"/>
        <w:textAlignment w:val="baseline"/>
      </w:pPr>
      <w:r w:rsidRPr="00A631EB">
        <w:rPr>
          <w:b/>
        </w:rPr>
        <w:t>Data Specification</w:t>
      </w:r>
      <w:r w:rsidRPr="00A631EB">
        <w:t xml:space="preserve"> – the CableLabs Advanced Advertising specification that must be used to carry the information back to Canoe’s aggregation point.</w:t>
      </w:r>
    </w:p>
    <w:p w14:paraId="71E3D01A" w14:textId="16E0C526" w:rsidR="00105281" w:rsidRPr="00A631EB" w:rsidRDefault="00105281" w:rsidP="00B35090">
      <w:pPr>
        <w:widowControl w:val="0"/>
        <w:numPr>
          <w:ilvl w:val="0"/>
          <w:numId w:val="10"/>
        </w:numPr>
        <w:autoSpaceDE w:val="0"/>
        <w:autoSpaceDN w:val="0"/>
        <w:adjustRightInd w:val="0"/>
        <w:spacing w:line="289" w:lineRule="auto"/>
        <w:textAlignment w:val="baseline"/>
      </w:pPr>
      <w:r>
        <w:rPr>
          <w:b/>
        </w:rPr>
        <w:t>Type</w:t>
      </w:r>
      <w:r>
        <w:t xml:space="preserve"> – Type of the </w:t>
      </w:r>
      <w:r w:rsidR="0023294B">
        <w:t>Measurement</w:t>
      </w:r>
      <w:r>
        <w:t xml:space="preserve"> block</w:t>
      </w:r>
      <w:r w:rsidR="0023294B">
        <w:t>s</w:t>
      </w:r>
      <w:r>
        <w:t xml:space="preserve"> within SMS </w:t>
      </w:r>
    </w:p>
    <w:p w14:paraId="3FF4AE44" w14:textId="77777777" w:rsidR="00846B25" w:rsidRDefault="000837B6" w:rsidP="00B35090">
      <w:pPr>
        <w:widowControl w:val="0"/>
        <w:numPr>
          <w:ilvl w:val="0"/>
          <w:numId w:val="10"/>
        </w:numPr>
        <w:autoSpaceDE w:val="0"/>
        <w:autoSpaceDN w:val="0"/>
        <w:adjustRightInd w:val="0"/>
        <w:spacing w:line="289" w:lineRule="auto"/>
        <w:textAlignment w:val="baseline"/>
      </w:pPr>
      <w:r w:rsidRPr="00846B25">
        <w:rPr>
          <w:b/>
        </w:rPr>
        <w:t xml:space="preserve">Processing Times – </w:t>
      </w:r>
      <w:r w:rsidRPr="00A631EB">
        <w:t xml:space="preserve">in order to execute a single application across a footprint of multiple Service Operator scattered around the country, it is critical that the collected data be returned within the specified window.  The </w:t>
      </w:r>
      <w:r w:rsidR="00846B25">
        <w:t xml:space="preserve">StartDateTime / EndDateTime of the data request is used to restrict data in the set to only events with a </w:t>
      </w:r>
      <w:r w:rsidRPr="00A631EB">
        <w:t>TimeStamp</w:t>
      </w:r>
      <w:r w:rsidR="00846B25">
        <w:t xml:space="preserve"> falling within that window. </w:t>
      </w:r>
    </w:p>
    <w:p w14:paraId="3E0E7A8E" w14:textId="28CE2B30" w:rsidR="00D621B3" w:rsidRPr="00D621B3" w:rsidRDefault="00D621B3" w:rsidP="00B35090">
      <w:pPr>
        <w:widowControl w:val="0"/>
        <w:numPr>
          <w:ilvl w:val="0"/>
          <w:numId w:val="10"/>
        </w:numPr>
        <w:autoSpaceDE w:val="0"/>
        <w:autoSpaceDN w:val="0"/>
        <w:adjustRightInd w:val="0"/>
        <w:spacing w:line="289" w:lineRule="auto"/>
        <w:textAlignment w:val="baseline"/>
      </w:pPr>
      <w:r w:rsidRPr="00846B25">
        <w:rPr>
          <w:b/>
        </w:rPr>
        <w:t>Late Data Processing</w:t>
      </w:r>
      <w:r>
        <w:t xml:space="preserve"> -- for any number of reasons, some data may be collected outside of</w:t>
      </w:r>
      <w:r w:rsidR="00400709">
        <w:t xml:space="preserve"> the Processing Times window.  These rules should be followed when data collected by the Service Operator falls outside of the required Processing Times but is available for distribution to Canoe.</w:t>
      </w:r>
    </w:p>
    <w:p w14:paraId="4C805C6C" w14:textId="77777777" w:rsidR="000837B6" w:rsidRPr="00A631EB" w:rsidRDefault="000837B6" w:rsidP="00B35090">
      <w:pPr>
        <w:widowControl w:val="0"/>
        <w:numPr>
          <w:ilvl w:val="0"/>
          <w:numId w:val="10"/>
        </w:numPr>
        <w:autoSpaceDE w:val="0"/>
        <w:autoSpaceDN w:val="0"/>
        <w:adjustRightInd w:val="0"/>
        <w:spacing w:line="289" w:lineRule="auto"/>
        <w:textAlignment w:val="baseline"/>
      </w:pPr>
      <w:r>
        <w:rPr>
          <w:b/>
        </w:rPr>
        <w:t>Geocode Type –</w:t>
      </w:r>
      <w:r>
        <w:t xml:space="preserve"> describes what geographic summarization is expected.  Options are either Syscode or Zip Code.  </w:t>
      </w:r>
    </w:p>
    <w:p w14:paraId="736675F8" w14:textId="77777777" w:rsidR="000837B6" w:rsidRPr="00A631EB" w:rsidRDefault="000837B6" w:rsidP="00B35090">
      <w:pPr>
        <w:widowControl w:val="0"/>
        <w:numPr>
          <w:ilvl w:val="0"/>
          <w:numId w:val="10"/>
        </w:numPr>
        <w:autoSpaceDE w:val="0"/>
        <w:autoSpaceDN w:val="0"/>
        <w:adjustRightInd w:val="0"/>
        <w:spacing w:line="289" w:lineRule="auto"/>
        <w:textAlignment w:val="baseline"/>
      </w:pPr>
      <w:r w:rsidRPr="00A631EB">
        <w:rPr>
          <w:b/>
        </w:rPr>
        <w:t xml:space="preserve">Level of Summary – </w:t>
      </w:r>
      <w:r w:rsidRPr="00A631EB">
        <w:t xml:space="preserve">Not all data will be summarized before sending to Canoe Ventures, but when summarization is required, the Level of Summary describes the lowest level of summarization when all values are included.  For example, if the Level of Summary lists Zip Code, PEID, EPSID, EventID and </w:t>
      </w:r>
      <w:r w:rsidRPr="00A631EB">
        <w:lastRenderedPageBreak/>
        <w:t>UserInput, than Canoe would expect a single numeric value for each of the Processing Data Elements within that full summary list.</w:t>
      </w:r>
    </w:p>
    <w:p w14:paraId="3CC8AA06" w14:textId="77777777" w:rsidR="000837B6" w:rsidRPr="00A631EB" w:rsidRDefault="000837B6" w:rsidP="00B35090">
      <w:pPr>
        <w:widowControl w:val="0"/>
        <w:numPr>
          <w:ilvl w:val="0"/>
          <w:numId w:val="10"/>
        </w:numPr>
        <w:autoSpaceDE w:val="0"/>
        <w:autoSpaceDN w:val="0"/>
        <w:adjustRightInd w:val="0"/>
        <w:spacing w:line="289" w:lineRule="auto"/>
        <w:textAlignment w:val="baseline"/>
      </w:pPr>
      <w:r w:rsidRPr="00A631EB">
        <w:rPr>
          <w:b/>
        </w:rPr>
        <w:t>Processing Data Elements</w:t>
      </w:r>
      <w:r w:rsidRPr="00A631EB">
        <w:t xml:space="preserve"> – includes the list of data elements that must be delivered to Canoe Venture’s aggregation point and the processing rules expected by the Service Operator.</w:t>
      </w:r>
    </w:p>
    <w:p w14:paraId="792F76A0" w14:textId="46ACD40F" w:rsidR="000837B6" w:rsidRPr="00A631EB" w:rsidRDefault="000837B6" w:rsidP="00B35090">
      <w:pPr>
        <w:widowControl w:val="0"/>
        <w:numPr>
          <w:ilvl w:val="0"/>
          <w:numId w:val="10"/>
        </w:numPr>
        <w:autoSpaceDE w:val="0"/>
        <w:autoSpaceDN w:val="0"/>
        <w:adjustRightInd w:val="0"/>
        <w:spacing w:line="289" w:lineRule="auto"/>
        <w:textAlignment w:val="baseline"/>
      </w:pPr>
      <w:r w:rsidRPr="00A631EB">
        <w:rPr>
          <w:b/>
        </w:rPr>
        <w:t>Data Mapping</w:t>
      </w:r>
      <w:r w:rsidRPr="00A631EB">
        <w:t xml:space="preserve"> – it may not always be obvious what the expected data source of the data elements are from the </w:t>
      </w:r>
      <w:r w:rsidR="00846B25">
        <w:t>event</w:t>
      </w:r>
      <w:r w:rsidRPr="00A631EB">
        <w:t xml:space="preserve"> record.  This section describes those mappings from the </w:t>
      </w:r>
      <w:r w:rsidR="00846B25">
        <w:t xml:space="preserve">event </w:t>
      </w:r>
      <w:r w:rsidRPr="00A631EB">
        <w:t>record to the output data to be sent to Canoe.</w:t>
      </w:r>
    </w:p>
    <w:p w14:paraId="2CE6DF26" w14:textId="77777777" w:rsidR="000837B6" w:rsidRPr="00A631EB" w:rsidRDefault="000837B6" w:rsidP="00B35090">
      <w:pPr>
        <w:widowControl w:val="0"/>
        <w:numPr>
          <w:ilvl w:val="0"/>
          <w:numId w:val="10"/>
        </w:numPr>
        <w:autoSpaceDE w:val="0"/>
        <w:autoSpaceDN w:val="0"/>
        <w:adjustRightInd w:val="0"/>
        <w:spacing w:line="289" w:lineRule="auto"/>
        <w:textAlignment w:val="baseline"/>
      </w:pPr>
      <w:r w:rsidRPr="00A631EB">
        <w:rPr>
          <w:b/>
        </w:rPr>
        <w:t>Example –</w:t>
      </w:r>
      <w:r w:rsidRPr="00A631EB">
        <w:t xml:space="preserve"> where appropriate, an example will be included to show how the data might be formatted to return the appropriate Processing Data Elements.</w:t>
      </w:r>
    </w:p>
    <w:p w14:paraId="300B7492" w14:textId="77777777" w:rsidR="000837B6" w:rsidRPr="00A631EB" w:rsidRDefault="000837B6" w:rsidP="00E16D9A">
      <w:pPr>
        <w:widowControl w:val="0"/>
        <w:autoSpaceDE w:val="0"/>
        <w:autoSpaceDN w:val="0"/>
        <w:adjustRightInd w:val="0"/>
        <w:spacing w:line="289" w:lineRule="auto"/>
        <w:textAlignment w:val="baseline"/>
        <w:rPr>
          <w:b/>
          <w:bCs/>
          <w:color w:val="000000"/>
          <w:w w:val="101"/>
        </w:rPr>
      </w:pPr>
    </w:p>
    <w:p w14:paraId="4283CE9E" w14:textId="77777777" w:rsidR="000837B6" w:rsidRPr="00A631EB" w:rsidRDefault="000837B6" w:rsidP="00A631EB">
      <w:pPr>
        <w:pStyle w:val="Body"/>
        <w:rPr>
          <w:rFonts w:ascii="Times New Roman" w:hAnsi="Times New Roman"/>
          <w:sz w:val="20"/>
        </w:rPr>
      </w:pPr>
    </w:p>
    <w:p w14:paraId="03E477F2" w14:textId="77777777" w:rsidR="00061FDC" w:rsidRPr="00061FDC" w:rsidRDefault="00061FDC" w:rsidP="00061FDC">
      <w:pPr>
        <w:pStyle w:val="ListParagraph"/>
        <w:keepNext/>
        <w:numPr>
          <w:ilvl w:val="1"/>
          <w:numId w:val="5"/>
        </w:numPr>
        <w:tabs>
          <w:tab w:val="left" w:pos="720"/>
        </w:tabs>
        <w:spacing w:before="240" w:after="120" w:line="240" w:lineRule="auto"/>
        <w:contextualSpacing w:val="0"/>
        <w:outlineLvl w:val="1"/>
        <w:rPr>
          <w:rFonts w:ascii="Arial" w:hAnsi="Arial"/>
          <w:b/>
          <w:vanish/>
          <w:sz w:val="24"/>
          <w:szCs w:val="20"/>
        </w:rPr>
      </w:pPr>
      <w:bookmarkStart w:id="48" w:name="_Toc322363216"/>
    </w:p>
    <w:p w14:paraId="44924F14" w14:textId="77777777" w:rsidR="00061FDC" w:rsidRPr="00061FDC" w:rsidRDefault="00061FDC" w:rsidP="00061FDC">
      <w:pPr>
        <w:pStyle w:val="ListParagraph"/>
        <w:keepNext/>
        <w:numPr>
          <w:ilvl w:val="1"/>
          <w:numId w:val="5"/>
        </w:numPr>
        <w:tabs>
          <w:tab w:val="left" w:pos="720"/>
        </w:tabs>
        <w:spacing w:before="240" w:after="120" w:line="240" w:lineRule="auto"/>
        <w:contextualSpacing w:val="0"/>
        <w:outlineLvl w:val="1"/>
        <w:rPr>
          <w:rFonts w:ascii="Arial" w:hAnsi="Arial"/>
          <w:b/>
          <w:vanish/>
          <w:sz w:val="24"/>
          <w:szCs w:val="20"/>
        </w:rPr>
      </w:pPr>
    </w:p>
    <w:p w14:paraId="49E078D3" w14:textId="6EDA378F" w:rsidR="00834DB6" w:rsidRDefault="00DA0F36">
      <w:pPr>
        <w:pStyle w:val="Heading2"/>
        <w:numPr>
          <w:ilvl w:val="1"/>
          <w:numId w:val="5"/>
        </w:numPr>
      </w:pPr>
      <w:r>
        <w:t>V</w:t>
      </w:r>
      <w:r w:rsidR="0095784F">
        <w:t>od</w:t>
      </w:r>
      <w:r w:rsidR="00580477">
        <w:t>Event</w:t>
      </w:r>
      <w:r w:rsidR="00EF7850">
        <w:t>Type</w:t>
      </w:r>
      <w:r>
        <w:t>1</w:t>
      </w:r>
      <w:r w:rsidR="00EF7850">
        <w:t xml:space="preserve"> (for </w:t>
      </w:r>
      <w:r w:rsidR="00580477">
        <w:t xml:space="preserve">Event </w:t>
      </w:r>
      <w:r w:rsidR="00EF7850">
        <w:t>Data)</w:t>
      </w:r>
      <w:bookmarkEnd w:id="48"/>
    </w:p>
    <w:p w14:paraId="1F07842D" w14:textId="730B1970" w:rsidR="0085002F" w:rsidRPr="007F35EC" w:rsidRDefault="00DA0F36" w:rsidP="0085002F">
      <w:pPr>
        <w:widowControl w:val="0"/>
        <w:autoSpaceDE w:val="0"/>
        <w:autoSpaceDN w:val="0"/>
        <w:adjustRightInd w:val="0"/>
        <w:spacing w:line="288" w:lineRule="auto"/>
        <w:textAlignment w:val="baseline"/>
      </w:pPr>
      <w:r w:rsidRPr="007F35EC">
        <w:t>V</w:t>
      </w:r>
      <w:r w:rsidR="0095784F">
        <w:t>od</w:t>
      </w:r>
      <w:r w:rsidR="00580477">
        <w:t>Event</w:t>
      </w:r>
      <w:r w:rsidR="00EF7850">
        <w:t>Type1</w:t>
      </w:r>
      <w:r w:rsidR="0085002F" w:rsidRPr="007F35EC">
        <w:t xml:space="preserve"> </w:t>
      </w:r>
      <w:r w:rsidR="00EF7850">
        <w:t xml:space="preserve">supports </w:t>
      </w:r>
      <w:r w:rsidR="00580477">
        <w:t xml:space="preserve">communication </w:t>
      </w:r>
      <w:r w:rsidR="0085002F" w:rsidRPr="007F35EC">
        <w:t>of</w:t>
      </w:r>
      <w:r w:rsidR="002112C3">
        <w:t xml:space="preserve"> request, decision and session run-time information related to a particular</w:t>
      </w:r>
      <w:r w:rsidR="00814EDE">
        <w:t xml:space="preserve"> VOD opportunity or execution</w:t>
      </w:r>
      <w:r w:rsidR="002112C3">
        <w:t>.</w:t>
      </w:r>
    </w:p>
    <w:p w14:paraId="7E667481" w14:textId="1965D44E" w:rsidR="0085002F" w:rsidRDefault="0085002F" w:rsidP="0085002F">
      <w:pPr>
        <w:widowControl w:val="0"/>
        <w:autoSpaceDE w:val="0"/>
        <w:autoSpaceDN w:val="0"/>
        <w:adjustRightInd w:val="0"/>
        <w:spacing w:line="288" w:lineRule="auto"/>
        <w:textAlignment w:val="baseline"/>
        <w:rPr>
          <w:rFonts w:ascii="Calibri" w:eastAsiaTheme="minorHAnsi" w:hAnsi="Calibri" w:cs="Calibri"/>
          <w:sz w:val="22"/>
          <w:szCs w:val="22"/>
        </w:rPr>
      </w:pPr>
    </w:p>
    <w:p w14:paraId="3B9087FA" w14:textId="29DAC520" w:rsidR="0085002F" w:rsidRDefault="0085002F" w:rsidP="0085002F">
      <w:pPr>
        <w:widowControl w:val="0"/>
        <w:autoSpaceDE w:val="0"/>
        <w:autoSpaceDN w:val="0"/>
        <w:adjustRightInd w:val="0"/>
        <w:spacing w:line="288" w:lineRule="auto"/>
        <w:textAlignment w:val="baseline"/>
      </w:pPr>
      <w:r>
        <w:rPr>
          <w:b/>
        </w:rPr>
        <w:t>Data Specification</w:t>
      </w:r>
      <w:r>
        <w:t>:  Service Measurement Summary Interface (SMS</w:t>
      </w:r>
      <w:r w:rsidR="002112C3">
        <w:t>i</w:t>
      </w:r>
      <w:r>
        <w:t>)</w:t>
      </w:r>
    </w:p>
    <w:p w14:paraId="32BD591D" w14:textId="6FB30753" w:rsidR="0085002F" w:rsidRDefault="0085002F" w:rsidP="0085002F">
      <w:pPr>
        <w:rPr>
          <w:szCs w:val="24"/>
        </w:rPr>
      </w:pPr>
      <w:r>
        <w:rPr>
          <w:b/>
        </w:rPr>
        <w:t>Measurement Type:</w:t>
      </w:r>
      <w:r>
        <w:t xml:space="preserve"> </w:t>
      </w:r>
      <w:r w:rsidR="005C46EB">
        <w:t>VodResponse</w:t>
      </w:r>
      <w:r w:rsidRPr="007F35EC">
        <w:t>Type</w:t>
      </w:r>
      <w:r w:rsidR="001B3048">
        <w:t>/Vod</w:t>
      </w:r>
      <w:r w:rsidR="00580477">
        <w:t>Event</w:t>
      </w:r>
      <w:r w:rsidR="001B3048">
        <w:t>Package</w:t>
      </w:r>
    </w:p>
    <w:p w14:paraId="25107877" w14:textId="48C927B4" w:rsidR="0085002F" w:rsidRDefault="0085002F" w:rsidP="0085002F">
      <w:pPr>
        <w:widowControl w:val="0"/>
        <w:autoSpaceDE w:val="0"/>
        <w:autoSpaceDN w:val="0"/>
        <w:adjustRightInd w:val="0"/>
        <w:spacing w:line="288" w:lineRule="auto"/>
        <w:textAlignment w:val="baseline"/>
      </w:pPr>
      <w:r>
        <w:rPr>
          <w:b/>
        </w:rPr>
        <w:t>Processing Times</w:t>
      </w:r>
      <w:r>
        <w:t xml:space="preserve">:  </w:t>
      </w:r>
      <w:r w:rsidR="00580477">
        <w:t>SMS</w:t>
      </w:r>
      <w:r w:rsidR="002112C3">
        <w:t>i</w:t>
      </w:r>
      <w:r w:rsidR="00580477">
        <w:t xml:space="preserve"> messages for each event should be generated within 15 minutes of session termination</w:t>
      </w:r>
    </w:p>
    <w:p w14:paraId="03EA3949" w14:textId="0CA0C0C1" w:rsidR="0085002F" w:rsidRDefault="0085002F" w:rsidP="0085002F">
      <w:pPr>
        <w:widowControl w:val="0"/>
        <w:autoSpaceDE w:val="0"/>
        <w:autoSpaceDN w:val="0"/>
        <w:adjustRightInd w:val="0"/>
        <w:spacing w:line="288" w:lineRule="auto"/>
        <w:textAlignment w:val="baseline"/>
        <w:rPr>
          <w:szCs w:val="22"/>
        </w:rPr>
      </w:pPr>
      <w:r>
        <w:rPr>
          <w:b/>
        </w:rPr>
        <w:t>Late Data Processing</w:t>
      </w:r>
      <w:r>
        <w:t xml:space="preserve">:  </w:t>
      </w:r>
      <w:r w:rsidR="00741F67">
        <w:t>There are no processing time frames.  Event data is communicated to the CIP Publisher as it becomes available, regardless of the delay from session termination.</w:t>
      </w:r>
      <w:r w:rsidR="00814EDE">
        <w:t xml:space="preserve">  The CIP Publisher will be responsible for filtering late data.</w:t>
      </w:r>
    </w:p>
    <w:p w14:paraId="4BA46702" w14:textId="52DA4AA6" w:rsidR="0085002F" w:rsidRDefault="0085002F" w:rsidP="0085002F">
      <w:pPr>
        <w:widowControl w:val="0"/>
        <w:autoSpaceDE w:val="0"/>
        <w:autoSpaceDN w:val="0"/>
        <w:adjustRightInd w:val="0"/>
        <w:spacing w:line="288" w:lineRule="auto"/>
        <w:textAlignment w:val="baseline"/>
      </w:pPr>
      <w:r>
        <w:rPr>
          <w:b/>
        </w:rPr>
        <w:t>GeoCode Type</w:t>
      </w:r>
      <w:r>
        <w:t xml:space="preserve">: </w:t>
      </w:r>
      <w:r w:rsidR="00741F67">
        <w:t>N/A</w:t>
      </w:r>
    </w:p>
    <w:p w14:paraId="7D10881F" w14:textId="463D583C" w:rsidR="0085002F" w:rsidRDefault="0085002F" w:rsidP="0085002F">
      <w:pPr>
        <w:widowControl w:val="0"/>
        <w:autoSpaceDE w:val="0"/>
        <w:autoSpaceDN w:val="0"/>
        <w:adjustRightInd w:val="0"/>
        <w:spacing w:line="288" w:lineRule="auto"/>
        <w:textAlignment w:val="baseline"/>
      </w:pPr>
      <w:r>
        <w:rPr>
          <w:b/>
        </w:rPr>
        <w:t xml:space="preserve">Level of Summary:  </w:t>
      </w:r>
      <w:r w:rsidR="00741F67">
        <w:rPr>
          <w:b/>
        </w:rPr>
        <w:t>N/A</w:t>
      </w:r>
    </w:p>
    <w:p w14:paraId="1A086E39" w14:textId="77777777" w:rsidR="002112C3" w:rsidRDefault="0085002F" w:rsidP="0085002F">
      <w:pPr>
        <w:widowControl w:val="0"/>
        <w:autoSpaceDE w:val="0"/>
        <w:autoSpaceDN w:val="0"/>
        <w:adjustRightInd w:val="0"/>
        <w:spacing w:line="288" w:lineRule="auto"/>
        <w:textAlignment w:val="baseline"/>
      </w:pPr>
      <w:r>
        <w:rPr>
          <w:b/>
        </w:rPr>
        <w:t>Processing Data Elements</w:t>
      </w:r>
      <w:r>
        <w:t>:</w:t>
      </w:r>
      <w:r w:rsidR="002112C3">
        <w:t xml:space="preserve">  </w:t>
      </w:r>
    </w:p>
    <w:p w14:paraId="7E4309A4" w14:textId="255CE175" w:rsidR="0085002F" w:rsidRDefault="00E902E0" w:rsidP="0085002F">
      <w:pPr>
        <w:widowControl w:val="0"/>
        <w:autoSpaceDE w:val="0"/>
        <w:autoSpaceDN w:val="0"/>
        <w:adjustRightInd w:val="0"/>
        <w:spacing w:line="288" w:lineRule="auto"/>
        <w:textAlignment w:val="baseline"/>
      </w:pPr>
      <w:r>
        <w:t xml:space="preserve">Each instance of VodEventPackage represents </w:t>
      </w:r>
      <w:r w:rsidR="00814EDE">
        <w:t>the viewership information for 1 or more VOD sessions</w:t>
      </w:r>
      <w:r>
        <w:t xml:space="preserve">.  </w:t>
      </w:r>
      <w:r w:rsidR="00814EDE">
        <w:t xml:space="preserve">Each instance of VodSessionInfo represents the </w:t>
      </w:r>
      <w:r w:rsidR="0056080C">
        <w:t>session</w:t>
      </w:r>
      <w:r w:rsidR="00814EDE">
        <w:t xml:space="preserve"> information for a specific VOD session.  </w:t>
      </w:r>
      <w:r w:rsidR="0056080C">
        <w:t xml:space="preserve">Each instance of VodOpportunityInfo represents the opportunity information for a specific opportunity within a session.  </w:t>
      </w:r>
      <w:r w:rsidR="00814EDE">
        <w:t xml:space="preserve">Each instance of VodPlacementInfo represents the </w:t>
      </w:r>
      <w:r w:rsidR="0056080C">
        <w:t xml:space="preserve">placement </w:t>
      </w:r>
      <w:r w:rsidR="00461BE3">
        <w:t xml:space="preserve">information for a particular placement </w:t>
      </w:r>
      <w:r w:rsidR="0056080C">
        <w:t xml:space="preserve">into a specific opportunity within a specific </w:t>
      </w:r>
      <w:r w:rsidR="00461BE3">
        <w:t xml:space="preserve">VOD session.  </w:t>
      </w:r>
      <w:r w:rsidR="002112C3">
        <w:t xml:space="preserve">Each instance of </w:t>
      </w:r>
      <w:r w:rsidR="003F4FD6">
        <w:t>VisitResult</w:t>
      </w:r>
      <w:r w:rsidR="002112C3">
        <w:t xml:space="preserve"> represents </w:t>
      </w:r>
      <w:r w:rsidR="00461BE3">
        <w:t xml:space="preserve">the viewership information for a particular </w:t>
      </w:r>
      <w:r w:rsidR="002112C3">
        <w:t>“visit” to a</w:t>
      </w:r>
      <w:r w:rsidR="00461BE3">
        <w:t xml:space="preserve"> placed </w:t>
      </w:r>
      <w:r w:rsidR="002112C3">
        <w:t xml:space="preserve">ad asset.  “Visit” simply means that that the ad asset is entered into by the stream.  This can be through the start or end binding of the ad asset.  </w:t>
      </w:r>
      <w:r w:rsidR="0056080C">
        <w:t>Every session must have at least 1 opportunity</w:t>
      </w:r>
      <w:r w:rsidR="00E75A80">
        <w:t xml:space="preserve"> (instance of VodOpportunityInfo)</w:t>
      </w:r>
      <w:r w:rsidR="0056080C">
        <w:t>.  Not every opportunity will have a placement</w:t>
      </w:r>
      <w:r w:rsidR="00A14F9D">
        <w:t xml:space="preserve"> (instance of VodPlacementInfo)</w:t>
      </w:r>
      <w:r w:rsidR="0056080C">
        <w:t xml:space="preserve">.  </w:t>
      </w:r>
      <w:r w:rsidR="00E75A80">
        <w:t xml:space="preserve">Not every placement results in a visit (instance of VisitResult).  </w:t>
      </w:r>
      <w:r w:rsidR="00060906">
        <w:t xml:space="preserve">  </w:t>
      </w:r>
      <w:r w:rsidR="00E75A80">
        <w:t xml:space="preserve">All instances of VodEventPackage </w:t>
      </w:r>
      <w:r w:rsidR="00A14F9D">
        <w:t xml:space="preserve">and VodOpportunityInfo </w:t>
      </w:r>
      <w:r w:rsidR="00E75A80">
        <w:t xml:space="preserve">must be reported even when they do not result in a visit or placement.  </w:t>
      </w:r>
    </w:p>
    <w:p w14:paraId="6A85B332" w14:textId="7742003F" w:rsidR="00060906" w:rsidRDefault="00060906" w:rsidP="0085002F">
      <w:pPr>
        <w:widowControl w:val="0"/>
        <w:autoSpaceDE w:val="0"/>
        <w:autoSpaceDN w:val="0"/>
        <w:adjustRightInd w:val="0"/>
        <w:spacing w:line="288" w:lineRule="auto"/>
        <w:textAlignment w:val="baseline"/>
      </w:pPr>
      <w:r>
        <w:t xml:space="preserve">Each instance of </w:t>
      </w:r>
      <w:r w:rsidR="00A03530" w:rsidRPr="002112C3">
        <w:t>VodEventPackage</w:t>
      </w:r>
      <w:r w:rsidR="00A03530">
        <w:t>.VodSessionInfo.VodPlacementInfo</w:t>
      </w:r>
      <w:r w:rsidR="00A14F9D">
        <w:t>.</w:t>
      </w:r>
      <w:r w:rsidR="003F4FD6">
        <w:t>VisitResult</w:t>
      </w:r>
      <w:r>
        <w:t xml:space="preserve"> will contain:</w:t>
      </w:r>
    </w:p>
    <w:p w14:paraId="4D9B6200" w14:textId="77777777" w:rsidR="00E75A80" w:rsidRDefault="00E75A80" w:rsidP="0085002F">
      <w:pPr>
        <w:widowControl w:val="0"/>
        <w:autoSpaceDE w:val="0"/>
        <w:autoSpaceDN w:val="0"/>
        <w:adjustRightInd w:val="0"/>
        <w:spacing w:line="288" w:lineRule="auto"/>
        <w:textAlignment w:val="baseline"/>
      </w:pPr>
    </w:p>
    <w:p w14:paraId="0C89B949" w14:textId="6ACE21D2" w:rsidR="00741F67" w:rsidRDefault="002112C3" w:rsidP="002112C3">
      <w:pPr>
        <w:widowControl w:val="0"/>
        <w:numPr>
          <w:ilvl w:val="0"/>
          <w:numId w:val="12"/>
        </w:numPr>
        <w:autoSpaceDE w:val="0"/>
        <w:autoSpaceDN w:val="0"/>
        <w:adjustRightInd w:val="0"/>
        <w:spacing w:line="288" w:lineRule="auto"/>
        <w:textAlignment w:val="baseline"/>
      </w:pPr>
      <w:r w:rsidRPr="002112C3">
        <w:t>@viewFlag</w:t>
      </w:r>
      <w:r>
        <w:t xml:space="preserve"> - </w:t>
      </w:r>
      <w:r w:rsidRPr="002112C3">
        <w:t xml:space="preserve">will be "true" if the </w:t>
      </w:r>
      <w:r>
        <w:t>visit</w:t>
      </w:r>
      <w:r w:rsidRPr="002112C3">
        <w:t xml:space="preserve"> represents a "view" based on the currently in use definition of a view.</w:t>
      </w:r>
      <w:r>
        <w:t xml:space="preserve">  A visit which includes a </w:t>
      </w:r>
      <w:r w:rsidRPr="002112C3">
        <w:t xml:space="preserve">startplacement </w:t>
      </w:r>
      <w:r>
        <w:t xml:space="preserve">with </w:t>
      </w:r>
      <w:r w:rsidRPr="002112C3">
        <w:t>NPT</w:t>
      </w:r>
      <w:r>
        <w:t xml:space="preserve"> value of </w:t>
      </w:r>
      <w:r w:rsidRPr="002112C3">
        <w:t xml:space="preserve">0 </w:t>
      </w:r>
      <w:r>
        <w:t xml:space="preserve">and </w:t>
      </w:r>
      <w:r w:rsidRPr="002112C3">
        <w:t>scale</w:t>
      </w:r>
      <w:r>
        <w:t xml:space="preserve">=”1” will be </w:t>
      </w:r>
      <w:r w:rsidRPr="002112C3">
        <w:t>represent</w:t>
      </w:r>
      <w:r>
        <w:t xml:space="preserve">ed with </w:t>
      </w:r>
      <w:r w:rsidR="00BB2F56" w:rsidRPr="00E902E0">
        <w:t>@viewFlag=”true</w:t>
      </w:r>
      <w:r>
        <w:t>”</w:t>
      </w:r>
      <w:r w:rsidRPr="002112C3">
        <w:t>.</w:t>
      </w:r>
      <w:r>
        <w:t xml:space="preserve">  This means the first frame of the ad asset was played in normal play time in the forward direction.</w:t>
      </w:r>
      <w:r w:rsidR="00060906">
        <w:t xml:space="preserve">  If not, the </w:t>
      </w:r>
      <w:r w:rsidR="00060906" w:rsidRPr="00E902E0">
        <w:t>@viewFlag=”</w:t>
      </w:r>
      <w:r w:rsidR="00060906">
        <w:t>false”.</w:t>
      </w:r>
    </w:p>
    <w:p w14:paraId="4AA29A30" w14:textId="3A5276B8" w:rsidR="00E902E0" w:rsidRDefault="002112C3" w:rsidP="002112C3">
      <w:pPr>
        <w:widowControl w:val="0"/>
        <w:numPr>
          <w:ilvl w:val="0"/>
          <w:numId w:val="12"/>
        </w:numPr>
        <w:autoSpaceDE w:val="0"/>
        <w:autoSpaceDN w:val="0"/>
        <w:adjustRightInd w:val="0"/>
        <w:spacing w:line="288" w:lineRule="auto"/>
        <w:textAlignment w:val="baseline"/>
      </w:pPr>
      <w:r w:rsidRPr="002112C3">
        <w:t>@playTime</w:t>
      </w:r>
      <w:r>
        <w:t xml:space="preserve"> - </w:t>
      </w:r>
      <w:r w:rsidRPr="002112C3">
        <w:t>represents the duration of time the ad asset associated with the event played in NPT scale=1 during this "visit".</w:t>
      </w:r>
      <w:r>
        <w:t xml:space="preserve">  </w:t>
      </w:r>
      <w:r w:rsidRPr="002112C3">
        <w:t xml:space="preserve">Every visit accumulates it's own </w:t>
      </w:r>
      <w:r w:rsidR="003F4FD6">
        <w:t>VisitResult</w:t>
      </w:r>
      <w:r w:rsidR="00BB2F56" w:rsidRPr="00E902E0">
        <w:t>@playTime</w:t>
      </w:r>
      <w:r w:rsidRPr="002112C3">
        <w:t>.</w:t>
      </w:r>
      <w:r>
        <w:t xml:space="preserve">  Play time = the sum of the NPT </w:t>
      </w:r>
      <w:r>
        <w:lastRenderedPageBreak/>
        <w:t xml:space="preserve">values of all named events for the visit that have a scale=”1”. </w:t>
      </w:r>
      <w:r w:rsidR="00060906">
        <w:t xml:space="preserve"> If a viewer fast forwards through the entirety of an ad, the play</w:t>
      </w:r>
      <w:r w:rsidR="00F812BB">
        <w:t>T</w:t>
      </w:r>
      <w:r w:rsidR="00060906">
        <w:t>ime=P00M00S.  If the viewer rewinds through the entirety of an ad, the play</w:t>
      </w:r>
      <w:r w:rsidR="00F812BB">
        <w:t>T</w:t>
      </w:r>
      <w:r w:rsidR="00060906">
        <w:t>ime=P00M00S.</w:t>
      </w:r>
      <w:r w:rsidR="00F812BB">
        <w:t xml:space="preserve">  If a viewer pauses the session, playtime DOES NOT accumulate.  If the viewer terminates the session while in the ad, this is considered exiting the ad (the visit ends).  A viewer can rewind and play during a visit such that the playtime value may exceed the duration of the ad.</w:t>
      </w:r>
    </w:p>
    <w:p w14:paraId="76F527A7" w14:textId="26E41EBC" w:rsidR="00F812BB" w:rsidRDefault="002112C3" w:rsidP="00F812BB">
      <w:pPr>
        <w:widowControl w:val="0"/>
        <w:numPr>
          <w:ilvl w:val="0"/>
          <w:numId w:val="12"/>
        </w:numPr>
        <w:autoSpaceDE w:val="0"/>
        <w:autoSpaceDN w:val="0"/>
        <w:adjustRightInd w:val="0"/>
        <w:spacing w:line="288" w:lineRule="auto"/>
        <w:textAlignment w:val="baseline"/>
      </w:pPr>
      <w:r w:rsidRPr="002112C3">
        <w:t>@runTime</w:t>
      </w:r>
      <w:r>
        <w:t xml:space="preserve"> - </w:t>
      </w:r>
      <w:r w:rsidRPr="002112C3">
        <w:t>represents the duration of time the ad asset associated with the event played regardless of scale.</w:t>
      </w:r>
      <w:r>
        <w:t xml:space="preserve">  Run time is the duration from the actual date/time of the first named event of the visit to the actual date/time of the last named event of the visit.</w:t>
      </w:r>
      <w:r w:rsidR="00F812BB">
        <w:t xml:space="preserve"> If a viewer fast forwards through the entirety of an ad, the runtime will be (time when the ad was exited – time when the ad was entered) and will vary based on the speed of the fast forward mode.  If the viewer rewinds through the entirety of an ad, the runtime will be (time when the ad was exited – time when the ad was entered) and will vary based on the speed of the re</w:t>
      </w:r>
      <w:r w:rsidR="00956976">
        <w:t>w</w:t>
      </w:r>
      <w:r w:rsidR="00F812BB">
        <w:t xml:space="preserve">ind mode.  If a viewer pauses the session, runtime continues to accumulate.  If the viewer terminates the session while in the ad, this is considered exiting the ad (the visit ends) and runtime </w:t>
      </w:r>
      <w:r w:rsidR="00FB0330">
        <w:t>accumulation ends for the visit</w:t>
      </w:r>
      <w:r w:rsidR="00F812BB">
        <w:t xml:space="preserve">.  A viewer can rewind and play during a visit such that the </w:t>
      </w:r>
      <w:r w:rsidR="00FB0330">
        <w:t>run</w:t>
      </w:r>
      <w:r w:rsidR="00F812BB">
        <w:t>time value may exceed the duration of the ad.</w:t>
      </w:r>
    </w:p>
    <w:p w14:paraId="7CBBDB90" w14:textId="15D349B8" w:rsidR="00741F67" w:rsidRPr="005E29AC" w:rsidRDefault="00DE2357" w:rsidP="002112C3">
      <w:pPr>
        <w:widowControl w:val="0"/>
        <w:numPr>
          <w:ilvl w:val="0"/>
          <w:numId w:val="12"/>
        </w:numPr>
        <w:autoSpaceDE w:val="0"/>
        <w:autoSpaceDN w:val="0"/>
        <w:adjustRightInd w:val="0"/>
        <w:spacing w:line="288" w:lineRule="auto"/>
        <w:textAlignment w:val="baseline"/>
      </w:pPr>
      <w:r w:rsidRPr="00E902E0">
        <w:t>@</w:t>
      </w:r>
      <w:r w:rsidR="003F4FD6">
        <w:t>visitStart</w:t>
      </w:r>
      <w:r w:rsidR="002112C3">
        <w:t xml:space="preserve"> - </w:t>
      </w:r>
      <w:r w:rsidR="002112C3" w:rsidRPr="00E902E0">
        <w:rPr>
          <w:bCs/>
        </w:rPr>
        <w:t xml:space="preserve">represents the </w:t>
      </w:r>
      <w:r w:rsidR="002112C3">
        <w:rPr>
          <w:bCs/>
        </w:rPr>
        <w:t>date/</w:t>
      </w:r>
      <w:r w:rsidR="002112C3" w:rsidRPr="00E902E0">
        <w:rPr>
          <w:bCs/>
        </w:rPr>
        <w:t xml:space="preserve">time stamp </w:t>
      </w:r>
      <w:r w:rsidR="002112C3">
        <w:rPr>
          <w:bCs/>
        </w:rPr>
        <w:t xml:space="preserve">of the named event </w:t>
      </w:r>
      <w:r w:rsidR="002112C3" w:rsidRPr="00E902E0">
        <w:rPr>
          <w:bCs/>
        </w:rPr>
        <w:t>at which the "visit" of the asset began (the front or back binding was crossed).</w:t>
      </w:r>
      <w:r w:rsidR="00FB0330">
        <w:rPr>
          <w:bCs/>
        </w:rPr>
        <w:t xml:space="preserve">  If a viewer enters the ad in play or fastforward mode, the </w:t>
      </w:r>
      <w:r w:rsidR="003F4FD6">
        <w:rPr>
          <w:bCs/>
        </w:rPr>
        <w:t>visitStart</w:t>
      </w:r>
      <w:r w:rsidR="00FB0330">
        <w:rPr>
          <w:bCs/>
        </w:rPr>
        <w:t xml:space="preserve"> is the datetime the front binding of the ad was crossed.  If the viewer enters the ad in rewind mode, the </w:t>
      </w:r>
      <w:r w:rsidR="003F4FD6">
        <w:rPr>
          <w:bCs/>
        </w:rPr>
        <w:t>visitStart</w:t>
      </w:r>
      <w:r w:rsidR="00FB0330">
        <w:rPr>
          <w:bCs/>
        </w:rPr>
        <w:t xml:space="preserve"> is the datetime the back binding of the ad was crossed.  If the viewer enters the ad using a “jump forward” mode, the </w:t>
      </w:r>
      <w:r w:rsidR="003F4FD6">
        <w:rPr>
          <w:bCs/>
        </w:rPr>
        <w:t>visitStart</w:t>
      </w:r>
      <w:r w:rsidR="00FB0330">
        <w:rPr>
          <w:bCs/>
        </w:rPr>
        <w:t xml:space="preserve"> is the datetime the front binding of the ad was crossed.  If that information is not captured, it is acceptable to use the datetime the “jump forward” was initiated as the </w:t>
      </w:r>
      <w:r w:rsidR="003F4FD6">
        <w:rPr>
          <w:bCs/>
        </w:rPr>
        <w:t>visitStart</w:t>
      </w:r>
      <w:r w:rsidR="00FB0330">
        <w:rPr>
          <w:bCs/>
        </w:rPr>
        <w:t xml:space="preserve"> value.  If the viewer enters the ad using a “jump back” mode, the </w:t>
      </w:r>
      <w:r w:rsidR="003F4FD6">
        <w:rPr>
          <w:bCs/>
        </w:rPr>
        <w:t>visitStart</w:t>
      </w:r>
      <w:r w:rsidR="00FB0330">
        <w:rPr>
          <w:bCs/>
        </w:rPr>
        <w:t xml:space="preserve"> is the datetime the back binding of the ad was crossed.  If that information is not captured, it is acceptable to use the datetime the “jump back” was initiated as the </w:t>
      </w:r>
      <w:r w:rsidR="003F4FD6">
        <w:rPr>
          <w:bCs/>
        </w:rPr>
        <w:t>visitStart</w:t>
      </w:r>
      <w:r w:rsidR="00FB0330">
        <w:rPr>
          <w:bCs/>
        </w:rPr>
        <w:t xml:space="preserve"> value.</w:t>
      </w:r>
    </w:p>
    <w:p w14:paraId="0C1D71A2" w14:textId="6580265E" w:rsidR="00A03530" w:rsidRDefault="00A03530" w:rsidP="002112C3">
      <w:pPr>
        <w:widowControl w:val="0"/>
        <w:numPr>
          <w:ilvl w:val="0"/>
          <w:numId w:val="12"/>
        </w:numPr>
        <w:autoSpaceDE w:val="0"/>
        <w:autoSpaceDN w:val="0"/>
        <w:adjustRightInd w:val="0"/>
        <w:spacing w:line="288" w:lineRule="auto"/>
        <w:textAlignment w:val="baseline"/>
      </w:pPr>
      <w:r>
        <w:t>@processingRuleID – represents the method for calculating certain metrics such as @runTime, @ playTime, @viewFlag</w:t>
      </w:r>
    </w:p>
    <w:p w14:paraId="5D0B7689" w14:textId="77777777" w:rsidR="00E75A80" w:rsidRDefault="00E75A80" w:rsidP="0085002F">
      <w:pPr>
        <w:widowControl w:val="0"/>
        <w:autoSpaceDE w:val="0"/>
        <w:autoSpaceDN w:val="0"/>
        <w:adjustRightInd w:val="0"/>
        <w:spacing w:line="288" w:lineRule="auto"/>
        <w:textAlignment w:val="baseline"/>
        <w:rPr>
          <w:b/>
        </w:rPr>
      </w:pPr>
    </w:p>
    <w:p w14:paraId="6A36E073" w14:textId="77777777" w:rsidR="002112C3" w:rsidRPr="00A14F9D" w:rsidRDefault="0085002F" w:rsidP="0085002F">
      <w:pPr>
        <w:widowControl w:val="0"/>
        <w:autoSpaceDE w:val="0"/>
        <w:autoSpaceDN w:val="0"/>
        <w:adjustRightInd w:val="0"/>
        <w:spacing w:line="288" w:lineRule="auto"/>
        <w:textAlignment w:val="baseline"/>
        <w:rPr>
          <w:b/>
        </w:rPr>
      </w:pPr>
      <w:r w:rsidRPr="00A14F9D">
        <w:rPr>
          <w:b/>
        </w:rPr>
        <w:t>Data Mapping:</w:t>
      </w:r>
      <w:r w:rsidR="002112C3" w:rsidRPr="00A14F9D">
        <w:rPr>
          <w:b/>
        </w:rPr>
        <w:t xml:space="preserve"> </w:t>
      </w:r>
    </w:p>
    <w:p w14:paraId="52EDE88F" w14:textId="3C149397" w:rsidR="0085002F" w:rsidRPr="00A14F9D" w:rsidRDefault="002112C3" w:rsidP="0085002F">
      <w:pPr>
        <w:widowControl w:val="0"/>
        <w:autoSpaceDE w:val="0"/>
        <w:autoSpaceDN w:val="0"/>
        <w:adjustRightInd w:val="0"/>
        <w:spacing w:line="288" w:lineRule="auto"/>
        <w:textAlignment w:val="baseline"/>
        <w:rPr>
          <w:rFonts w:ascii="Calibri" w:eastAsiaTheme="minorHAnsi" w:hAnsi="Calibri" w:cs="Calibri"/>
          <w:sz w:val="22"/>
          <w:szCs w:val="22"/>
        </w:rPr>
      </w:pPr>
      <w:r w:rsidRPr="00A14F9D">
        <w:t xml:space="preserve">Each event is represented by a VodEventPackage, </w:t>
      </w:r>
      <w:r w:rsidR="009C43B9" w:rsidRPr="00A14F9D">
        <w:t xml:space="preserve">which may </w:t>
      </w:r>
      <w:r w:rsidRPr="00A14F9D">
        <w:t xml:space="preserve">including </w:t>
      </w:r>
      <w:r w:rsidR="00E75A80" w:rsidRPr="00A14F9D">
        <w:t>1 or many</w:t>
      </w:r>
      <w:r w:rsidR="005E29AC" w:rsidRPr="00A14F9D">
        <w:t xml:space="preserve"> VodInfoSession element</w:t>
      </w:r>
      <w:r w:rsidR="00E75A80" w:rsidRPr="00A14F9D">
        <w:t>s</w:t>
      </w:r>
      <w:r w:rsidR="005E29AC" w:rsidRPr="00A14F9D">
        <w:t>.  Each VodSessionInfo element may include 1 or many Vod</w:t>
      </w:r>
      <w:r w:rsidR="00E75A80" w:rsidRPr="00A14F9D">
        <w:t>Opportunity</w:t>
      </w:r>
      <w:r w:rsidR="005E29AC" w:rsidRPr="00A14F9D">
        <w:t xml:space="preserve">Info elements.  </w:t>
      </w:r>
      <w:r w:rsidR="00E75A80" w:rsidRPr="00A14F9D">
        <w:t xml:space="preserve">Each VodOpportunityInfo element may include 1 or many VodPlacementInfo elements.  </w:t>
      </w:r>
      <w:r w:rsidR="005E29AC" w:rsidRPr="00A14F9D">
        <w:t>Each VodPlacementInfo element contains 1 or</w:t>
      </w:r>
      <w:r w:rsidR="009C43B9" w:rsidRPr="00A14F9D">
        <w:t xml:space="preserve"> many </w:t>
      </w:r>
      <w:r w:rsidR="003F4FD6" w:rsidRPr="00A14F9D">
        <w:t>VisitResult</w:t>
      </w:r>
      <w:r w:rsidRPr="00A14F9D">
        <w:t xml:space="preserve"> element</w:t>
      </w:r>
      <w:r w:rsidR="009C43B9" w:rsidRPr="00A14F9D">
        <w:t>(s)</w:t>
      </w:r>
      <w:r w:rsidRPr="00A14F9D">
        <w:t xml:space="preserve"> (described above).  </w:t>
      </w:r>
      <w:r w:rsidR="009C43B9" w:rsidRPr="00A14F9D">
        <w:t xml:space="preserve">In addition to the </w:t>
      </w:r>
      <w:r w:rsidR="005E29AC" w:rsidRPr="00A14F9D">
        <w:t>Vod</w:t>
      </w:r>
      <w:r w:rsidR="00D61B40" w:rsidRPr="00A14F9D">
        <w:t>Opportunity</w:t>
      </w:r>
      <w:r w:rsidR="005E29AC" w:rsidRPr="00A14F9D">
        <w:t xml:space="preserve">Info </w:t>
      </w:r>
      <w:r w:rsidR="009C43B9" w:rsidRPr="00A14F9D">
        <w:t>element(s), th</w:t>
      </w:r>
      <w:r w:rsidRPr="00A14F9D">
        <w:t xml:space="preserve">e </w:t>
      </w:r>
      <w:r w:rsidR="005E29AC" w:rsidRPr="00A14F9D">
        <w:t xml:space="preserve">VodSessionInfo element </w:t>
      </w:r>
      <w:r w:rsidRPr="00A14F9D">
        <w:t>contains the following attributes</w:t>
      </w:r>
      <w:r w:rsidR="009C43B9" w:rsidRPr="00A14F9D">
        <w:t>:</w:t>
      </w:r>
    </w:p>
    <w:p w14:paraId="517B7698" w14:textId="5BFCD7FF" w:rsidR="00D61B40" w:rsidRPr="00A14F9D" w:rsidRDefault="00D61B40" w:rsidP="00D61B40">
      <w:pPr>
        <w:widowControl w:val="0"/>
        <w:numPr>
          <w:ilvl w:val="0"/>
          <w:numId w:val="13"/>
        </w:numPr>
        <w:autoSpaceDE w:val="0"/>
        <w:autoSpaceDN w:val="0"/>
        <w:adjustRightInd w:val="0"/>
        <w:spacing w:line="288" w:lineRule="auto"/>
        <w:textAlignment w:val="baseline"/>
      </w:pPr>
      <w:r w:rsidRPr="00A14F9D">
        <w:t>VodEventPackage.VodSessionInfo.ErrorStatus – communicates error messages and codes.</w:t>
      </w:r>
    </w:p>
    <w:p w14:paraId="7E01DB92" w14:textId="5E12C499" w:rsidR="00741F67" w:rsidRPr="00A14F9D" w:rsidRDefault="002112C3" w:rsidP="002112C3">
      <w:pPr>
        <w:widowControl w:val="0"/>
        <w:numPr>
          <w:ilvl w:val="0"/>
          <w:numId w:val="13"/>
        </w:numPr>
        <w:autoSpaceDE w:val="0"/>
        <w:autoSpaceDN w:val="0"/>
        <w:adjustRightInd w:val="0"/>
        <w:spacing w:line="288" w:lineRule="auto"/>
        <w:textAlignment w:val="baseline"/>
      </w:pPr>
      <w:r w:rsidRPr="00A14F9D">
        <w:t>VodEventPackage</w:t>
      </w:r>
      <w:r w:rsidR="00C95957" w:rsidRPr="00A14F9D">
        <w:t>.VodSessionInfo</w:t>
      </w:r>
      <w:r w:rsidRPr="00A14F9D">
        <w:t>@s</w:t>
      </w:r>
      <w:r w:rsidR="00741F67" w:rsidRPr="00A14F9D">
        <w:t xml:space="preserve">essionID – </w:t>
      </w:r>
      <w:r w:rsidRPr="00A14F9D">
        <w:t>represents the identifier of the session that the event relates to (f</w:t>
      </w:r>
      <w:r w:rsidR="00741F67" w:rsidRPr="00A14F9D">
        <w:t>rom Re</w:t>
      </w:r>
      <w:r w:rsidRPr="00A14F9D">
        <w:t>quest).</w:t>
      </w:r>
    </w:p>
    <w:p w14:paraId="4A300AD0" w14:textId="6E62FEC3" w:rsidR="002112C3" w:rsidRPr="00A14F9D" w:rsidRDefault="00C95957" w:rsidP="002112C3">
      <w:pPr>
        <w:widowControl w:val="0"/>
        <w:numPr>
          <w:ilvl w:val="0"/>
          <w:numId w:val="13"/>
        </w:numPr>
        <w:autoSpaceDE w:val="0"/>
        <w:autoSpaceDN w:val="0"/>
        <w:adjustRightInd w:val="0"/>
        <w:spacing w:line="288" w:lineRule="auto"/>
        <w:textAlignment w:val="baseline"/>
      </w:pPr>
      <w:r w:rsidRPr="00A14F9D">
        <w:t>VodEventPackage.VodSessionInfo</w:t>
      </w:r>
      <w:r w:rsidRPr="00A14F9D" w:rsidDel="00C95957">
        <w:t xml:space="preserve"> </w:t>
      </w:r>
      <w:r w:rsidR="002112C3" w:rsidRPr="00A14F9D">
        <w:t>@hhID - determined at the time the placement request is generated</w:t>
      </w:r>
    </w:p>
    <w:p w14:paraId="63F5BC4B" w14:textId="533E763C" w:rsidR="002112C3" w:rsidRPr="00A14F9D" w:rsidRDefault="00C95957" w:rsidP="002112C3">
      <w:pPr>
        <w:widowControl w:val="0"/>
        <w:numPr>
          <w:ilvl w:val="0"/>
          <w:numId w:val="13"/>
        </w:numPr>
        <w:autoSpaceDE w:val="0"/>
        <w:autoSpaceDN w:val="0"/>
        <w:adjustRightInd w:val="0"/>
        <w:spacing w:line="288" w:lineRule="auto"/>
        <w:textAlignment w:val="baseline"/>
      </w:pPr>
      <w:r w:rsidRPr="00A14F9D">
        <w:t>VodEventPackage.VodSessionInfo</w:t>
      </w:r>
      <w:r w:rsidRPr="00A14F9D" w:rsidDel="00C95957">
        <w:t xml:space="preserve"> </w:t>
      </w:r>
      <w:r w:rsidR="002112C3" w:rsidRPr="00A14F9D">
        <w:t>@sessionStart - represents the time stamp at which the Session related to the event began.</w:t>
      </w:r>
    </w:p>
    <w:p w14:paraId="3CB4052C" w14:textId="7434956D" w:rsidR="000D187A" w:rsidRPr="00A14F9D" w:rsidRDefault="00C95957" w:rsidP="002112C3">
      <w:pPr>
        <w:widowControl w:val="0"/>
        <w:numPr>
          <w:ilvl w:val="0"/>
          <w:numId w:val="13"/>
        </w:numPr>
        <w:autoSpaceDE w:val="0"/>
        <w:autoSpaceDN w:val="0"/>
        <w:adjustRightInd w:val="0"/>
        <w:spacing w:line="288" w:lineRule="auto"/>
        <w:textAlignment w:val="baseline"/>
      </w:pPr>
      <w:r w:rsidRPr="00A14F9D">
        <w:t>VodEventPackage.VodSessionInfo</w:t>
      </w:r>
      <w:r w:rsidR="00A263F1">
        <w:t>.TitleInfo</w:t>
      </w:r>
      <w:r w:rsidRPr="00A14F9D" w:rsidDel="00C95957">
        <w:t xml:space="preserve"> </w:t>
      </w:r>
      <w:r w:rsidR="002112C3" w:rsidRPr="00A14F9D">
        <w:t>@</w:t>
      </w:r>
      <w:r w:rsidR="00956976" w:rsidRPr="00A14F9D">
        <w:t xml:space="preserve">titlePAID </w:t>
      </w:r>
      <w:r w:rsidR="000D187A" w:rsidRPr="00A14F9D">
        <w:t>–</w:t>
      </w:r>
      <w:r w:rsidR="002112C3" w:rsidRPr="00A14F9D">
        <w:t>Entertainment content PAID</w:t>
      </w:r>
      <w:r w:rsidR="007C401D" w:rsidRPr="00A14F9D">
        <w:t xml:space="preserve"> from Request</w:t>
      </w:r>
    </w:p>
    <w:p w14:paraId="41EE0ADB" w14:textId="34940F77" w:rsidR="007C401D" w:rsidRPr="00A14F9D" w:rsidRDefault="00C95957" w:rsidP="002112C3">
      <w:pPr>
        <w:widowControl w:val="0"/>
        <w:numPr>
          <w:ilvl w:val="0"/>
          <w:numId w:val="13"/>
        </w:numPr>
        <w:autoSpaceDE w:val="0"/>
        <w:autoSpaceDN w:val="0"/>
        <w:adjustRightInd w:val="0"/>
        <w:spacing w:line="288" w:lineRule="auto"/>
        <w:textAlignment w:val="baseline"/>
      </w:pPr>
      <w:r w:rsidRPr="00A14F9D">
        <w:t>VodEventPackage.VodSessionInfo</w:t>
      </w:r>
      <w:r w:rsidRPr="00A14F9D" w:rsidDel="00C95957">
        <w:t xml:space="preserve"> </w:t>
      </w:r>
      <w:r w:rsidR="002112C3" w:rsidRPr="00A14F9D">
        <w:t>@</w:t>
      </w:r>
      <w:r w:rsidR="0086282F" w:rsidRPr="00A14F9D">
        <w:t>provider</w:t>
      </w:r>
      <w:r w:rsidR="007C401D" w:rsidRPr="00A14F9D">
        <w:t xml:space="preserve"> – </w:t>
      </w:r>
      <w:r w:rsidR="0086282F" w:rsidRPr="00A14F9D">
        <w:t>providerID</w:t>
      </w:r>
      <w:r w:rsidR="007C401D" w:rsidRPr="00A14F9D">
        <w:t xml:space="preserve"> </w:t>
      </w:r>
      <w:r w:rsidR="002112C3" w:rsidRPr="00A14F9D">
        <w:t xml:space="preserve">of Entertainment asset </w:t>
      </w:r>
      <w:r w:rsidR="007C401D" w:rsidRPr="00A14F9D">
        <w:t>from Request</w:t>
      </w:r>
    </w:p>
    <w:p w14:paraId="04CC455B" w14:textId="316C8604" w:rsidR="00D61B40" w:rsidRPr="00A14F9D" w:rsidRDefault="00D61B40" w:rsidP="00D61B40">
      <w:pPr>
        <w:widowControl w:val="0"/>
        <w:numPr>
          <w:ilvl w:val="0"/>
          <w:numId w:val="13"/>
        </w:numPr>
        <w:autoSpaceDE w:val="0"/>
        <w:autoSpaceDN w:val="0"/>
        <w:adjustRightInd w:val="0"/>
        <w:spacing w:line="288" w:lineRule="auto"/>
        <w:textAlignment w:val="baseline"/>
      </w:pPr>
      <w:r w:rsidRPr="00A14F9D">
        <w:t>VodEventPackage.VodSessionInfo</w:t>
      </w:r>
      <w:r w:rsidRPr="00A14F9D" w:rsidDel="00C95957">
        <w:t xml:space="preserve"> </w:t>
      </w:r>
      <w:r w:rsidRPr="00A14F9D">
        <w:t>@variant</w:t>
      </w:r>
    </w:p>
    <w:p w14:paraId="6190B355" w14:textId="47BEE989" w:rsidR="002112C3" w:rsidRPr="00A14F9D" w:rsidRDefault="00C95957" w:rsidP="002112C3">
      <w:pPr>
        <w:widowControl w:val="0"/>
        <w:numPr>
          <w:ilvl w:val="0"/>
          <w:numId w:val="13"/>
        </w:numPr>
        <w:autoSpaceDE w:val="0"/>
        <w:autoSpaceDN w:val="0"/>
        <w:adjustRightInd w:val="0"/>
        <w:spacing w:line="288" w:lineRule="auto"/>
        <w:textAlignment w:val="baseline"/>
      </w:pPr>
      <w:r w:rsidRPr="00A14F9D">
        <w:t>VodEventPackage.VodSessionInfo</w:t>
      </w:r>
      <w:r w:rsidRPr="00A14F9D" w:rsidDel="00C95957">
        <w:t xml:space="preserve"> </w:t>
      </w:r>
      <w:r w:rsidR="002112C3" w:rsidRPr="00A14F9D">
        <w:t>@vodSystemRef</w:t>
      </w:r>
    </w:p>
    <w:p w14:paraId="54AC187C" w14:textId="77777777" w:rsidR="005E29AC" w:rsidRPr="00A14F9D" w:rsidRDefault="005E29AC" w:rsidP="005E29AC">
      <w:pPr>
        <w:widowControl w:val="0"/>
        <w:autoSpaceDE w:val="0"/>
        <w:autoSpaceDN w:val="0"/>
        <w:adjustRightInd w:val="0"/>
        <w:spacing w:line="288" w:lineRule="auto"/>
        <w:ind w:left="720"/>
        <w:textAlignment w:val="baseline"/>
      </w:pPr>
    </w:p>
    <w:p w14:paraId="07C9A412" w14:textId="4F6E7EC0" w:rsidR="00D61B40" w:rsidRPr="00A14F9D" w:rsidRDefault="00D61B40" w:rsidP="00D61B40">
      <w:pPr>
        <w:widowControl w:val="0"/>
        <w:autoSpaceDE w:val="0"/>
        <w:autoSpaceDN w:val="0"/>
        <w:adjustRightInd w:val="0"/>
        <w:spacing w:line="288" w:lineRule="auto"/>
        <w:textAlignment w:val="baseline"/>
      </w:pPr>
      <w:r w:rsidRPr="00A14F9D">
        <w:t>In addition to the VodPlacementInfo element(s), the VodOpportunityInfo element contains the following attributes:</w:t>
      </w:r>
    </w:p>
    <w:p w14:paraId="5DA7ECAD" w14:textId="41989B20" w:rsidR="00D61B40" w:rsidRPr="009056A3" w:rsidDel="00732537" w:rsidRDefault="00D61B40" w:rsidP="00D61B40">
      <w:pPr>
        <w:pStyle w:val="ListParagraph"/>
        <w:widowControl w:val="0"/>
        <w:numPr>
          <w:ilvl w:val="0"/>
          <w:numId w:val="49"/>
        </w:numPr>
        <w:autoSpaceDE w:val="0"/>
        <w:autoSpaceDN w:val="0"/>
        <w:adjustRightInd w:val="0"/>
        <w:spacing w:line="288" w:lineRule="auto"/>
        <w:textAlignment w:val="baseline"/>
        <w:rPr>
          <w:del w:id="49" w:author="Tim Whitton" w:date="2012-06-21T08:21:00Z"/>
          <w:rFonts w:ascii="Times New Roman" w:hAnsi="Times New Roman"/>
          <w:sz w:val="20"/>
          <w:szCs w:val="20"/>
          <w:rPrChange w:id="50" w:author="Tim Whitton" w:date="2012-06-21T15:44:00Z">
            <w:rPr>
              <w:del w:id="51" w:author="Tim Whitton" w:date="2012-06-21T08:21:00Z"/>
              <w:sz w:val="20"/>
              <w:szCs w:val="20"/>
            </w:rPr>
          </w:rPrChange>
        </w:rPr>
      </w:pPr>
      <w:del w:id="52" w:author="Tim Whitton" w:date="2012-06-21T08:21:00Z">
        <w:r w:rsidRPr="009056A3" w:rsidDel="00732537">
          <w:rPr>
            <w:rFonts w:ascii="Times New Roman" w:hAnsi="Times New Roman"/>
            <w:rPrChange w:id="53" w:author="Tim Whitton" w:date="2012-06-21T15:44:00Z">
              <w:rPr/>
            </w:rPrChange>
          </w:rPr>
          <w:delText>VodEventPackage.VodSessionInfo.VodPlacementInfo@breakType – opportunityType of the opportunity relating to the event from Response</w:delText>
        </w:r>
      </w:del>
    </w:p>
    <w:p w14:paraId="37BBE15C" w14:textId="36D3339A" w:rsidR="005F33D8" w:rsidRPr="009056A3" w:rsidRDefault="00D61B40" w:rsidP="00D61B40">
      <w:pPr>
        <w:pStyle w:val="ListParagraph"/>
        <w:widowControl w:val="0"/>
        <w:numPr>
          <w:ilvl w:val="0"/>
          <w:numId w:val="49"/>
        </w:numPr>
        <w:autoSpaceDE w:val="0"/>
        <w:autoSpaceDN w:val="0"/>
        <w:adjustRightInd w:val="0"/>
        <w:spacing w:line="288" w:lineRule="auto"/>
        <w:textAlignment w:val="baseline"/>
        <w:rPr>
          <w:ins w:id="54" w:author="Tim Whitton" w:date="2012-06-21T15:12:00Z"/>
          <w:rFonts w:ascii="Times New Roman" w:hAnsi="Times New Roman"/>
          <w:sz w:val="20"/>
          <w:szCs w:val="20"/>
          <w:rPrChange w:id="55" w:author="Tim Whitton" w:date="2012-06-21T15:44:00Z">
            <w:rPr>
              <w:ins w:id="56" w:author="Tim Whitton" w:date="2012-06-21T15:12:00Z"/>
              <w:sz w:val="20"/>
              <w:szCs w:val="20"/>
            </w:rPr>
          </w:rPrChange>
        </w:rPr>
      </w:pPr>
      <w:r w:rsidRPr="009056A3">
        <w:rPr>
          <w:rFonts w:ascii="Times New Roman" w:hAnsi="Times New Roman"/>
          <w:sz w:val="20"/>
          <w:szCs w:val="20"/>
          <w:rPrChange w:id="57" w:author="Tim Whitton" w:date="2012-06-21T15:44:00Z">
            <w:rPr>
              <w:sz w:val="20"/>
              <w:szCs w:val="20"/>
            </w:rPr>
          </w:rPrChange>
        </w:rPr>
        <w:t>VodEventPackage.VodSessionInfo.</w:t>
      </w:r>
      <w:ins w:id="58" w:author="Tim Whitton" w:date="2012-06-21T15:18:00Z">
        <w:r w:rsidR="005F33D8" w:rsidRPr="009056A3">
          <w:rPr>
            <w:rFonts w:ascii="Times New Roman" w:hAnsi="Times New Roman"/>
            <w:sz w:val="20"/>
            <w:szCs w:val="20"/>
            <w:rPrChange w:id="59" w:author="Tim Whitton" w:date="2012-06-21T15:44:00Z">
              <w:rPr>
                <w:sz w:val="20"/>
                <w:szCs w:val="20"/>
              </w:rPr>
            </w:rPrChange>
          </w:rPr>
          <w:t>TitleInfo.</w:t>
        </w:r>
      </w:ins>
      <w:ins w:id="60" w:author="Tim Whitton" w:date="2012-06-21T15:19:00Z">
        <w:r w:rsidR="00D67932" w:rsidRPr="009056A3">
          <w:rPr>
            <w:rFonts w:ascii="Times New Roman" w:hAnsi="Times New Roman"/>
            <w:sz w:val="20"/>
            <w:szCs w:val="20"/>
            <w:rPrChange w:id="61" w:author="Tim Whitton" w:date="2012-06-21T15:44:00Z">
              <w:rPr/>
            </w:rPrChange>
          </w:rPr>
          <w:t xml:space="preserve"> VodOpportunityInfo</w:t>
        </w:r>
      </w:ins>
      <w:del w:id="62" w:author="Tim Whitton" w:date="2012-06-21T15:19:00Z">
        <w:r w:rsidRPr="009056A3" w:rsidDel="00D67932">
          <w:rPr>
            <w:rFonts w:ascii="Times New Roman" w:hAnsi="Times New Roman"/>
            <w:sz w:val="20"/>
            <w:szCs w:val="20"/>
            <w:rPrChange w:id="63" w:author="Tim Whitton" w:date="2012-06-21T15:44:00Z">
              <w:rPr>
                <w:sz w:val="20"/>
                <w:szCs w:val="20"/>
              </w:rPr>
            </w:rPrChange>
          </w:rPr>
          <w:delText xml:space="preserve">VodPlacementInfo </w:delText>
        </w:r>
      </w:del>
      <w:r w:rsidRPr="009056A3">
        <w:rPr>
          <w:rFonts w:ascii="Times New Roman" w:hAnsi="Times New Roman"/>
          <w:sz w:val="20"/>
          <w:szCs w:val="20"/>
          <w:rPrChange w:id="64" w:author="Tim Whitton" w:date="2012-06-21T15:44:00Z">
            <w:rPr>
              <w:sz w:val="20"/>
              <w:szCs w:val="20"/>
            </w:rPr>
          </w:rPrChange>
        </w:rPr>
        <w:t xml:space="preserve">@opportunityType – </w:t>
      </w:r>
      <w:ins w:id="65" w:author="Tim Whitton" w:date="2012-06-21T08:20:00Z">
        <w:r w:rsidR="00732537" w:rsidRPr="009056A3">
          <w:rPr>
            <w:rFonts w:ascii="Times New Roman" w:hAnsi="Times New Roman"/>
            <w:sz w:val="20"/>
            <w:szCs w:val="20"/>
            <w:rPrChange w:id="66" w:author="Tim Whitton" w:date="2012-06-21T15:44:00Z">
              <w:rPr>
                <w:sz w:val="20"/>
                <w:szCs w:val="20"/>
              </w:rPr>
            </w:rPrChange>
          </w:rPr>
          <w:t>opportunityType of the opportunity relating to the event from Response (Slate, Pre-roll, Mid-roll, Post-roll, Interstitial)</w:t>
        </w:r>
      </w:ins>
    </w:p>
    <w:p w14:paraId="3FBECEB1" w14:textId="54CFBDA4" w:rsidR="005F33D8" w:rsidRPr="009056A3" w:rsidRDefault="005F33D8" w:rsidP="005F33D8">
      <w:pPr>
        <w:pStyle w:val="ListParagraph"/>
        <w:widowControl w:val="0"/>
        <w:numPr>
          <w:ilvl w:val="0"/>
          <w:numId w:val="49"/>
        </w:numPr>
        <w:autoSpaceDE w:val="0"/>
        <w:autoSpaceDN w:val="0"/>
        <w:adjustRightInd w:val="0"/>
        <w:spacing w:line="288" w:lineRule="auto"/>
        <w:textAlignment w:val="baseline"/>
        <w:rPr>
          <w:ins w:id="67" w:author="Tim Whitton" w:date="2012-06-21T15:12:00Z"/>
          <w:rFonts w:ascii="Times New Roman" w:hAnsi="Times New Roman"/>
          <w:sz w:val="20"/>
          <w:szCs w:val="20"/>
          <w:rPrChange w:id="68" w:author="Tim Whitton" w:date="2012-06-21T15:44:00Z">
            <w:rPr>
              <w:ins w:id="69" w:author="Tim Whitton" w:date="2012-06-21T15:12:00Z"/>
              <w:sz w:val="20"/>
              <w:szCs w:val="20"/>
            </w:rPr>
          </w:rPrChange>
        </w:rPr>
      </w:pPr>
      <w:ins w:id="70" w:author="Tim Whitton" w:date="2012-06-21T15:12:00Z">
        <w:r w:rsidRPr="009056A3">
          <w:rPr>
            <w:rFonts w:ascii="Times New Roman" w:hAnsi="Times New Roman"/>
            <w:sz w:val="20"/>
            <w:szCs w:val="20"/>
            <w:rPrChange w:id="71" w:author="Tim Whitton" w:date="2012-06-21T15:44:00Z">
              <w:rPr>
                <w:sz w:val="20"/>
                <w:szCs w:val="20"/>
              </w:rPr>
            </w:rPrChange>
          </w:rPr>
          <w:t>VodEventPackage.VodSessionInfo.</w:t>
        </w:r>
      </w:ins>
      <w:ins w:id="72" w:author="Tim Whitton" w:date="2012-06-21T15:18:00Z">
        <w:r w:rsidRPr="009056A3">
          <w:rPr>
            <w:rFonts w:ascii="Times New Roman" w:hAnsi="Times New Roman"/>
            <w:sz w:val="20"/>
            <w:szCs w:val="20"/>
            <w:rPrChange w:id="73" w:author="Tim Whitton" w:date="2012-06-21T15:44:00Z">
              <w:rPr>
                <w:sz w:val="20"/>
                <w:szCs w:val="20"/>
              </w:rPr>
            </w:rPrChange>
          </w:rPr>
          <w:t xml:space="preserve"> TitleInfo.</w:t>
        </w:r>
      </w:ins>
      <w:ins w:id="74" w:author="Tim Whitton" w:date="2012-06-21T15:20:00Z">
        <w:r w:rsidR="00D67932" w:rsidRPr="009056A3">
          <w:rPr>
            <w:rFonts w:ascii="Times New Roman" w:hAnsi="Times New Roman"/>
            <w:sz w:val="20"/>
            <w:szCs w:val="20"/>
            <w:rPrChange w:id="75" w:author="Tim Whitton" w:date="2012-06-21T15:44:00Z">
              <w:rPr/>
            </w:rPrChange>
          </w:rPr>
          <w:t xml:space="preserve"> VodOpportunityInfo</w:t>
        </w:r>
      </w:ins>
      <w:ins w:id="76" w:author="Tim Whitton" w:date="2012-06-21T15:12:00Z">
        <w:r w:rsidRPr="009056A3">
          <w:rPr>
            <w:rFonts w:ascii="Times New Roman" w:hAnsi="Times New Roman"/>
            <w:sz w:val="20"/>
            <w:szCs w:val="20"/>
            <w:rPrChange w:id="77" w:author="Tim Whitton" w:date="2012-06-21T15:44:00Z">
              <w:rPr>
                <w:sz w:val="20"/>
                <w:szCs w:val="20"/>
              </w:rPr>
            </w:rPrChange>
          </w:rPr>
          <w:t>@</w:t>
        </w:r>
      </w:ins>
      <w:ins w:id="78" w:author="Tim Whitton" w:date="2012-06-21T15:13:00Z">
        <w:r w:rsidRPr="009056A3">
          <w:rPr>
            <w:rFonts w:ascii="Times New Roman" w:hAnsi="Times New Roman"/>
            <w:sz w:val="20"/>
            <w:szCs w:val="20"/>
            <w:rPrChange w:id="79" w:author="Tim Whitton" w:date="2012-06-21T15:44:00Z">
              <w:rPr>
                <w:sz w:val="20"/>
                <w:szCs w:val="20"/>
              </w:rPr>
            </w:rPrChange>
          </w:rPr>
          <w:t>placementOpportunityRef</w:t>
        </w:r>
      </w:ins>
      <w:ins w:id="80" w:author="Tim Whitton" w:date="2012-06-21T15:12:00Z">
        <w:r w:rsidRPr="009056A3">
          <w:rPr>
            <w:rFonts w:ascii="Times New Roman" w:hAnsi="Times New Roman"/>
            <w:sz w:val="20"/>
            <w:szCs w:val="20"/>
            <w:rPrChange w:id="81" w:author="Tim Whitton" w:date="2012-06-21T15:44:00Z">
              <w:rPr>
                <w:sz w:val="20"/>
                <w:szCs w:val="20"/>
              </w:rPr>
            </w:rPrChange>
          </w:rPr>
          <w:t xml:space="preserve"> – </w:t>
        </w:r>
      </w:ins>
      <w:ins w:id="82" w:author="Tim Whitton" w:date="2012-06-21T15:14:00Z">
        <w:r w:rsidRPr="009056A3">
          <w:rPr>
            <w:rFonts w:ascii="Times New Roman" w:hAnsi="Times New Roman"/>
            <w:sz w:val="20"/>
            <w:szCs w:val="20"/>
            <w:rPrChange w:id="83" w:author="Tim Whitton" w:date="2012-06-21T15:44:00Z">
              <w:rPr>
                <w:sz w:val="20"/>
                <w:szCs w:val="20"/>
              </w:rPr>
            </w:rPrChange>
          </w:rPr>
          <w:t xml:space="preserve">GUID for </w:t>
        </w:r>
        <w:r w:rsidRPr="009056A3">
          <w:rPr>
            <w:rFonts w:ascii="Times New Roman" w:hAnsi="Times New Roman"/>
            <w:sz w:val="20"/>
            <w:szCs w:val="20"/>
            <w:rPrChange w:id="84" w:author="Tim Whitton" w:date="2012-06-21T15:44:00Z">
              <w:rPr>
                <w:sz w:val="20"/>
                <w:szCs w:val="20"/>
              </w:rPr>
            </w:rPrChange>
          </w:rPr>
          <w:lastRenderedPageBreak/>
          <w:t>the opportunity specific to this session.</w:t>
        </w:r>
      </w:ins>
    </w:p>
    <w:p w14:paraId="0E2F9426" w14:textId="76B0409E" w:rsidR="00D61B40" w:rsidRPr="009056A3" w:rsidDel="005F33D8" w:rsidRDefault="00D61B40">
      <w:pPr>
        <w:pStyle w:val="ListParagraph"/>
        <w:widowControl w:val="0"/>
        <w:numPr>
          <w:ilvl w:val="0"/>
          <w:numId w:val="49"/>
        </w:numPr>
        <w:autoSpaceDE w:val="0"/>
        <w:autoSpaceDN w:val="0"/>
        <w:adjustRightInd w:val="0"/>
        <w:spacing w:line="288" w:lineRule="auto"/>
        <w:textAlignment w:val="baseline"/>
        <w:rPr>
          <w:del w:id="85" w:author="Tim Whitton" w:date="2012-06-21T15:12:00Z"/>
          <w:rFonts w:ascii="Times New Roman" w:hAnsi="Times New Roman"/>
          <w:sz w:val="20"/>
          <w:szCs w:val="20"/>
          <w:rPrChange w:id="86" w:author="Tim Whitton" w:date="2012-06-21T15:44:00Z">
            <w:rPr>
              <w:del w:id="87" w:author="Tim Whitton" w:date="2012-06-21T15:12:00Z"/>
              <w:sz w:val="20"/>
              <w:szCs w:val="20"/>
            </w:rPr>
          </w:rPrChange>
        </w:rPr>
      </w:pPr>
      <w:del w:id="88" w:author="Tim Whitton" w:date="2012-06-21T08:20:00Z">
        <w:r w:rsidRPr="009056A3" w:rsidDel="00732537">
          <w:rPr>
            <w:rFonts w:ascii="Times New Roman" w:hAnsi="Times New Roman"/>
            <w:rPrChange w:id="89" w:author="Tim Whitton" w:date="2012-06-21T15:44:00Z">
              <w:rPr/>
            </w:rPrChange>
          </w:rPr>
          <w:delText>the type of ad content  (Slate, Ad) of the opportunity relating to the event from Response</w:delText>
        </w:r>
      </w:del>
    </w:p>
    <w:p w14:paraId="52532D7A" w14:textId="0EE247DE" w:rsidR="00D61B40" w:rsidRPr="009056A3" w:rsidRDefault="00D61B40">
      <w:pPr>
        <w:pStyle w:val="ListParagraph"/>
        <w:widowControl w:val="0"/>
        <w:numPr>
          <w:ilvl w:val="0"/>
          <w:numId w:val="49"/>
        </w:numPr>
        <w:autoSpaceDE w:val="0"/>
        <w:autoSpaceDN w:val="0"/>
        <w:adjustRightInd w:val="0"/>
        <w:spacing w:line="288" w:lineRule="auto"/>
        <w:textAlignment w:val="baseline"/>
        <w:rPr>
          <w:rFonts w:ascii="Times New Roman" w:hAnsi="Times New Roman"/>
          <w:sz w:val="20"/>
          <w:szCs w:val="20"/>
          <w:rPrChange w:id="90" w:author="Tim Whitton" w:date="2012-06-21T15:44:00Z">
            <w:rPr>
              <w:sz w:val="20"/>
              <w:szCs w:val="20"/>
            </w:rPr>
          </w:rPrChange>
        </w:rPr>
      </w:pPr>
      <w:r w:rsidRPr="009056A3">
        <w:rPr>
          <w:rFonts w:ascii="Times New Roman" w:hAnsi="Times New Roman"/>
          <w:sz w:val="20"/>
          <w:szCs w:val="20"/>
          <w:rPrChange w:id="91" w:author="Tim Whitton" w:date="2012-06-21T15:44:00Z">
            <w:rPr>
              <w:sz w:val="20"/>
              <w:szCs w:val="20"/>
            </w:rPr>
          </w:rPrChange>
        </w:rPr>
        <w:t>VodEventPackage.VodSessionInfo.</w:t>
      </w:r>
      <w:ins w:id="92" w:author="Tim Whitton" w:date="2012-06-21T15:18:00Z">
        <w:r w:rsidR="005F33D8" w:rsidRPr="009056A3">
          <w:rPr>
            <w:rFonts w:ascii="Times New Roman" w:hAnsi="Times New Roman"/>
            <w:sz w:val="20"/>
            <w:szCs w:val="20"/>
            <w:rPrChange w:id="93" w:author="Tim Whitton" w:date="2012-06-21T15:44:00Z">
              <w:rPr>
                <w:sz w:val="20"/>
                <w:szCs w:val="20"/>
              </w:rPr>
            </w:rPrChange>
          </w:rPr>
          <w:t xml:space="preserve"> TitleInfo.</w:t>
        </w:r>
      </w:ins>
      <w:ins w:id="94" w:author="Tim Whitton" w:date="2012-06-21T15:20:00Z">
        <w:r w:rsidR="00D67932" w:rsidRPr="009056A3">
          <w:rPr>
            <w:rFonts w:ascii="Times New Roman" w:hAnsi="Times New Roman"/>
            <w:sz w:val="20"/>
            <w:szCs w:val="20"/>
            <w:rPrChange w:id="95" w:author="Tim Whitton" w:date="2012-06-21T15:44:00Z">
              <w:rPr/>
            </w:rPrChange>
          </w:rPr>
          <w:t xml:space="preserve"> VodOpportunityInfo</w:t>
        </w:r>
      </w:ins>
      <w:del w:id="96" w:author="Tim Whitton" w:date="2012-06-21T15:20:00Z">
        <w:r w:rsidRPr="009056A3" w:rsidDel="00D67932">
          <w:rPr>
            <w:rFonts w:ascii="Times New Roman" w:hAnsi="Times New Roman"/>
            <w:sz w:val="20"/>
            <w:szCs w:val="20"/>
            <w:rPrChange w:id="97" w:author="Tim Whitton" w:date="2012-06-21T15:44:00Z">
              <w:rPr>
                <w:sz w:val="20"/>
                <w:szCs w:val="20"/>
              </w:rPr>
            </w:rPrChange>
          </w:rPr>
          <w:delText xml:space="preserve">VodPlacementInfo </w:delText>
        </w:r>
      </w:del>
      <w:r w:rsidRPr="009056A3">
        <w:rPr>
          <w:rFonts w:ascii="Times New Roman" w:hAnsi="Times New Roman"/>
          <w:sz w:val="20"/>
          <w:szCs w:val="20"/>
          <w:rPrChange w:id="98" w:author="Tim Whitton" w:date="2012-06-21T15:44:00Z">
            <w:rPr>
              <w:sz w:val="20"/>
              <w:szCs w:val="20"/>
            </w:rPr>
          </w:rPrChange>
        </w:rPr>
        <w:t xml:space="preserve">@sessionBreakSequence – pogroupindex of the opportunity of the related event. </w:t>
      </w:r>
    </w:p>
    <w:p w14:paraId="5C047996" w14:textId="69396524" w:rsidR="00D61B40" w:rsidRPr="009056A3" w:rsidRDefault="00D61B40" w:rsidP="00D61B40">
      <w:pPr>
        <w:pStyle w:val="ListParagraph"/>
        <w:widowControl w:val="0"/>
        <w:numPr>
          <w:ilvl w:val="0"/>
          <w:numId w:val="49"/>
        </w:numPr>
        <w:autoSpaceDE w:val="0"/>
        <w:autoSpaceDN w:val="0"/>
        <w:adjustRightInd w:val="0"/>
        <w:spacing w:line="288" w:lineRule="auto"/>
        <w:textAlignment w:val="baseline"/>
        <w:rPr>
          <w:rFonts w:ascii="Times New Roman" w:hAnsi="Times New Roman"/>
          <w:sz w:val="20"/>
          <w:szCs w:val="20"/>
          <w:rPrChange w:id="99" w:author="Tim Whitton" w:date="2012-06-21T15:44:00Z">
            <w:rPr>
              <w:sz w:val="20"/>
              <w:szCs w:val="20"/>
            </w:rPr>
          </w:rPrChange>
        </w:rPr>
      </w:pPr>
      <w:r w:rsidRPr="009056A3">
        <w:rPr>
          <w:rFonts w:ascii="Times New Roman" w:hAnsi="Times New Roman"/>
          <w:sz w:val="20"/>
          <w:szCs w:val="20"/>
          <w:rPrChange w:id="100" w:author="Tim Whitton" w:date="2012-06-21T15:44:00Z">
            <w:rPr>
              <w:sz w:val="20"/>
              <w:szCs w:val="20"/>
            </w:rPr>
          </w:rPrChange>
        </w:rPr>
        <w:t>VodEventPackage.VodSessionInfo.</w:t>
      </w:r>
      <w:ins w:id="101" w:author="Tim Whitton" w:date="2012-06-21T15:18:00Z">
        <w:r w:rsidR="005F33D8" w:rsidRPr="009056A3">
          <w:rPr>
            <w:rFonts w:ascii="Times New Roman" w:hAnsi="Times New Roman"/>
            <w:sz w:val="20"/>
            <w:szCs w:val="20"/>
            <w:rPrChange w:id="102" w:author="Tim Whitton" w:date="2012-06-21T15:44:00Z">
              <w:rPr>
                <w:sz w:val="20"/>
                <w:szCs w:val="20"/>
              </w:rPr>
            </w:rPrChange>
          </w:rPr>
          <w:t xml:space="preserve"> TitleInfo.</w:t>
        </w:r>
      </w:ins>
      <w:ins w:id="103" w:author="Tim Whitton" w:date="2012-06-21T15:20:00Z">
        <w:r w:rsidR="00D67932" w:rsidRPr="009056A3">
          <w:rPr>
            <w:rFonts w:ascii="Times New Roman" w:hAnsi="Times New Roman"/>
            <w:sz w:val="20"/>
            <w:szCs w:val="20"/>
            <w:rPrChange w:id="104" w:author="Tim Whitton" w:date="2012-06-21T15:44:00Z">
              <w:rPr/>
            </w:rPrChange>
          </w:rPr>
          <w:t xml:space="preserve"> VodOpportunityInfo</w:t>
        </w:r>
      </w:ins>
      <w:del w:id="105" w:author="Tim Whitton" w:date="2012-06-21T15:20:00Z">
        <w:r w:rsidRPr="009056A3" w:rsidDel="00D67932">
          <w:rPr>
            <w:rFonts w:ascii="Times New Roman" w:hAnsi="Times New Roman"/>
            <w:sz w:val="20"/>
            <w:szCs w:val="20"/>
            <w:rPrChange w:id="106" w:author="Tim Whitton" w:date="2012-06-21T15:44:00Z">
              <w:rPr>
                <w:sz w:val="20"/>
                <w:szCs w:val="20"/>
              </w:rPr>
            </w:rPrChange>
          </w:rPr>
          <w:delText xml:space="preserve">VodPlacementInfo </w:delText>
        </w:r>
      </w:del>
      <w:r w:rsidRPr="009056A3">
        <w:rPr>
          <w:rFonts w:ascii="Times New Roman" w:hAnsi="Times New Roman"/>
          <w:sz w:val="20"/>
          <w:szCs w:val="20"/>
          <w:rPrChange w:id="107" w:author="Tim Whitton" w:date="2012-06-21T15:44:00Z">
            <w:rPr>
              <w:sz w:val="20"/>
              <w:szCs w:val="20"/>
            </w:rPr>
          </w:rPrChange>
        </w:rPr>
        <w:t xml:space="preserve">@sessionOpportunitySequence – the sequential enumeration of the opportunity of the related event across breaks. </w:t>
      </w:r>
    </w:p>
    <w:p w14:paraId="32B94849" w14:textId="5810D0B1" w:rsidR="00D61B40" w:rsidRPr="009056A3" w:rsidRDefault="00D61B40" w:rsidP="00D61B40">
      <w:pPr>
        <w:pStyle w:val="ListParagraph"/>
        <w:widowControl w:val="0"/>
        <w:numPr>
          <w:ilvl w:val="0"/>
          <w:numId w:val="49"/>
        </w:numPr>
        <w:autoSpaceDE w:val="0"/>
        <w:autoSpaceDN w:val="0"/>
        <w:adjustRightInd w:val="0"/>
        <w:spacing w:line="288" w:lineRule="auto"/>
        <w:textAlignment w:val="baseline"/>
        <w:rPr>
          <w:rFonts w:ascii="Times New Roman" w:hAnsi="Times New Roman"/>
          <w:sz w:val="20"/>
          <w:szCs w:val="20"/>
          <w:rPrChange w:id="108" w:author="Tim Whitton" w:date="2012-06-21T15:44:00Z">
            <w:rPr>
              <w:sz w:val="20"/>
              <w:szCs w:val="20"/>
            </w:rPr>
          </w:rPrChange>
        </w:rPr>
      </w:pPr>
      <w:r w:rsidRPr="009056A3">
        <w:rPr>
          <w:rFonts w:ascii="Times New Roman" w:hAnsi="Times New Roman"/>
          <w:sz w:val="20"/>
          <w:szCs w:val="20"/>
          <w:rPrChange w:id="109" w:author="Tim Whitton" w:date="2012-06-21T15:44:00Z">
            <w:rPr>
              <w:sz w:val="20"/>
              <w:szCs w:val="20"/>
            </w:rPr>
          </w:rPrChange>
        </w:rPr>
        <w:t>VodEventPackage.VodSessionInfo.</w:t>
      </w:r>
      <w:ins w:id="110" w:author="Tim Whitton" w:date="2012-06-21T15:20:00Z">
        <w:r w:rsidR="00D67932" w:rsidRPr="009056A3">
          <w:rPr>
            <w:rFonts w:ascii="Times New Roman" w:hAnsi="Times New Roman"/>
            <w:sz w:val="20"/>
            <w:szCs w:val="20"/>
            <w:rPrChange w:id="111" w:author="Tim Whitton" w:date="2012-06-21T15:44:00Z">
              <w:rPr>
                <w:sz w:val="20"/>
                <w:szCs w:val="20"/>
              </w:rPr>
            </w:rPrChange>
          </w:rPr>
          <w:t xml:space="preserve"> TitleInfo. VodOpportunityInfo</w:t>
        </w:r>
      </w:ins>
      <w:del w:id="112" w:author="Tim Whitton" w:date="2012-06-21T15:20:00Z">
        <w:r w:rsidRPr="009056A3" w:rsidDel="00D67932">
          <w:rPr>
            <w:rFonts w:ascii="Times New Roman" w:hAnsi="Times New Roman"/>
            <w:sz w:val="20"/>
            <w:szCs w:val="20"/>
            <w:rPrChange w:id="113" w:author="Tim Whitton" w:date="2012-06-21T15:44:00Z">
              <w:rPr>
                <w:sz w:val="20"/>
                <w:szCs w:val="20"/>
              </w:rPr>
            </w:rPrChange>
          </w:rPr>
          <w:delText xml:space="preserve">VodPlacementInfo </w:delText>
        </w:r>
      </w:del>
      <w:r w:rsidRPr="009056A3">
        <w:rPr>
          <w:rFonts w:ascii="Times New Roman" w:hAnsi="Times New Roman"/>
          <w:sz w:val="20"/>
          <w:szCs w:val="20"/>
          <w:rPrChange w:id="114" w:author="Tim Whitton" w:date="2012-06-21T15:44:00Z">
            <w:rPr>
              <w:sz w:val="20"/>
              <w:szCs w:val="20"/>
            </w:rPr>
          </w:rPrChange>
        </w:rPr>
        <w:t>@maxDuration – the maximum aggregate duration of all placements for an opportunity (from Request).</w:t>
      </w:r>
    </w:p>
    <w:p w14:paraId="0916D55D" w14:textId="33C18DA3" w:rsidR="00D61B40" w:rsidRPr="009056A3" w:rsidRDefault="00D61B40" w:rsidP="00D61B40">
      <w:pPr>
        <w:pStyle w:val="ListParagraph"/>
        <w:widowControl w:val="0"/>
        <w:numPr>
          <w:ilvl w:val="0"/>
          <w:numId w:val="49"/>
        </w:numPr>
        <w:autoSpaceDE w:val="0"/>
        <w:autoSpaceDN w:val="0"/>
        <w:adjustRightInd w:val="0"/>
        <w:spacing w:line="288" w:lineRule="auto"/>
        <w:textAlignment w:val="baseline"/>
        <w:rPr>
          <w:rFonts w:ascii="Times New Roman" w:hAnsi="Times New Roman"/>
          <w:sz w:val="20"/>
          <w:szCs w:val="20"/>
          <w:rPrChange w:id="115" w:author="Tim Whitton" w:date="2012-06-21T15:44:00Z">
            <w:rPr>
              <w:sz w:val="20"/>
              <w:szCs w:val="20"/>
            </w:rPr>
          </w:rPrChange>
        </w:rPr>
      </w:pPr>
      <w:r w:rsidRPr="009056A3">
        <w:rPr>
          <w:rFonts w:ascii="Times New Roman" w:hAnsi="Times New Roman"/>
          <w:sz w:val="20"/>
          <w:szCs w:val="20"/>
          <w:rPrChange w:id="116" w:author="Tim Whitton" w:date="2012-06-21T15:44:00Z">
            <w:rPr>
              <w:sz w:val="20"/>
              <w:szCs w:val="20"/>
            </w:rPr>
          </w:rPrChange>
        </w:rPr>
        <w:t>VodEventPackage.VodSessionInfo.</w:t>
      </w:r>
      <w:ins w:id="117" w:author="Tim Whitton" w:date="2012-06-21T15:20:00Z">
        <w:r w:rsidR="00D67932" w:rsidRPr="009056A3">
          <w:rPr>
            <w:rFonts w:ascii="Times New Roman" w:hAnsi="Times New Roman"/>
            <w:sz w:val="20"/>
            <w:szCs w:val="20"/>
            <w:rPrChange w:id="118" w:author="Tim Whitton" w:date="2012-06-21T15:44:00Z">
              <w:rPr>
                <w:sz w:val="20"/>
                <w:szCs w:val="20"/>
              </w:rPr>
            </w:rPrChange>
          </w:rPr>
          <w:t xml:space="preserve"> TitleInfo. VodOpportunityInfo</w:t>
        </w:r>
      </w:ins>
      <w:del w:id="119" w:author="Tim Whitton" w:date="2012-06-21T15:20:00Z">
        <w:r w:rsidRPr="009056A3" w:rsidDel="00D67932">
          <w:rPr>
            <w:rFonts w:ascii="Times New Roman" w:hAnsi="Times New Roman"/>
            <w:sz w:val="20"/>
            <w:szCs w:val="20"/>
            <w:rPrChange w:id="120" w:author="Tim Whitton" w:date="2012-06-21T15:44:00Z">
              <w:rPr>
                <w:sz w:val="20"/>
                <w:szCs w:val="20"/>
              </w:rPr>
            </w:rPrChange>
          </w:rPr>
          <w:delText xml:space="preserve">VodPlacementInfo </w:delText>
        </w:r>
      </w:del>
      <w:r w:rsidRPr="009056A3">
        <w:rPr>
          <w:rFonts w:ascii="Times New Roman" w:hAnsi="Times New Roman"/>
          <w:sz w:val="20"/>
          <w:szCs w:val="20"/>
          <w:rPrChange w:id="121" w:author="Tim Whitton" w:date="2012-06-21T15:44:00Z">
            <w:rPr>
              <w:sz w:val="20"/>
              <w:szCs w:val="20"/>
            </w:rPr>
          </w:rPrChange>
        </w:rPr>
        <w:t>@maxPlacements – the maximum number of placements for the opportunity related to the event (from Request).</w:t>
      </w:r>
    </w:p>
    <w:p w14:paraId="4C041724" w14:textId="3B8A5B3E" w:rsidR="00D61B40" w:rsidRPr="009056A3" w:rsidRDefault="00D61B40" w:rsidP="00D61B40">
      <w:pPr>
        <w:pStyle w:val="ListParagraph"/>
        <w:widowControl w:val="0"/>
        <w:numPr>
          <w:ilvl w:val="0"/>
          <w:numId w:val="49"/>
        </w:numPr>
        <w:autoSpaceDE w:val="0"/>
        <w:autoSpaceDN w:val="0"/>
        <w:adjustRightInd w:val="0"/>
        <w:spacing w:line="288" w:lineRule="auto"/>
        <w:textAlignment w:val="baseline"/>
        <w:rPr>
          <w:rFonts w:ascii="Times New Roman" w:hAnsi="Times New Roman"/>
          <w:sz w:val="20"/>
          <w:szCs w:val="20"/>
          <w:rPrChange w:id="122" w:author="Tim Whitton" w:date="2012-06-21T15:44:00Z">
            <w:rPr>
              <w:sz w:val="20"/>
              <w:szCs w:val="20"/>
            </w:rPr>
          </w:rPrChange>
        </w:rPr>
      </w:pPr>
      <w:r w:rsidRPr="009056A3">
        <w:rPr>
          <w:rFonts w:ascii="Times New Roman" w:hAnsi="Times New Roman"/>
          <w:sz w:val="20"/>
          <w:szCs w:val="20"/>
          <w:rPrChange w:id="123" w:author="Tim Whitton" w:date="2012-06-21T15:44:00Z">
            <w:rPr>
              <w:sz w:val="20"/>
              <w:szCs w:val="20"/>
            </w:rPr>
          </w:rPrChange>
        </w:rPr>
        <w:t>VodEventPackage.VodSessionInfo.</w:t>
      </w:r>
      <w:ins w:id="124" w:author="Tim Whitton" w:date="2012-06-21T15:20:00Z">
        <w:r w:rsidR="00D67932" w:rsidRPr="009056A3">
          <w:rPr>
            <w:rFonts w:ascii="Times New Roman" w:hAnsi="Times New Roman"/>
            <w:sz w:val="20"/>
            <w:szCs w:val="20"/>
            <w:rPrChange w:id="125" w:author="Tim Whitton" w:date="2012-06-21T15:44:00Z">
              <w:rPr>
                <w:sz w:val="20"/>
                <w:szCs w:val="20"/>
              </w:rPr>
            </w:rPrChange>
          </w:rPr>
          <w:t xml:space="preserve"> TitleInfo. VodOpportunityInfo</w:t>
        </w:r>
      </w:ins>
      <w:del w:id="126" w:author="Tim Whitton" w:date="2012-06-21T15:20:00Z">
        <w:r w:rsidRPr="009056A3" w:rsidDel="00D67932">
          <w:rPr>
            <w:rFonts w:ascii="Times New Roman" w:hAnsi="Times New Roman"/>
            <w:sz w:val="20"/>
            <w:szCs w:val="20"/>
            <w:rPrChange w:id="127" w:author="Tim Whitton" w:date="2012-06-21T15:44:00Z">
              <w:rPr>
                <w:sz w:val="20"/>
                <w:szCs w:val="20"/>
              </w:rPr>
            </w:rPrChange>
          </w:rPr>
          <w:delText xml:space="preserve">VodPlacementInfo </w:delText>
        </w:r>
      </w:del>
      <w:r w:rsidRPr="009056A3">
        <w:rPr>
          <w:rFonts w:ascii="Times New Roman" w:hAnsi="Times New Roman"/>
          <w:sz w:val="20"/>
          <w:szCs w:val="20"/>
          <w:rPrChange w:id="128" w:author="Tim Whitton" w:date="2012-06-21T15:44:00Z">
            <w:rPr>
              <w:sz w:val="20"/>
              <w:szCs w:val="20"/>
            </w:rPr>
          </w:rPrChange>
        </w:rPr>
        <w:t>@breakOpportunitySequence - the sequence of the opportunity scoped by the break (POGROUPINDEX) (from Response)</w:t>
      </w:r>
    </w:p>
    <w:p w14:paraId="1BEDAB19" w14:textId="77777777" w:rsidR="00D61B40" w:rsidRPr="00A14F9D" w:rsidRDefault="00D61B40" w:rsidP="005E29AC">
      <w:pPr>
        <w:widowControl w:val="0"/>
        <w:autoSpaceDE w:val="0"/>
        <w:autoSpaceDN w:val="0"/>
        <w:adjustRightInd w:val="0"/>
        <w:spacing w:line="288" w:lineRule="auto"/>
        <w:textAlignment w:val="baseline"/>
      </w:pPr>
    </w:p>
    <w:p w14:paraId="69343D36" w14:textId="6E8E9777" w:rsidR="005E29AC" w:rsidRPr="00A14F9D" w:rsidRDefault="005E29AC" w:rsidP="005E29AC">
      <w:pPr>
        <w:widowControl w:val="0"/>
        <w:autoSpaceDE w:val="0"/>
        <w:autoSpaceDN w:val="0"/>
        <w:adjustRightInd w:val="0"/>
        <w:spacing w:line="288" w:lineRule="auto"/>
        <w:textAlignment w:val="baseline"/>
      </w:pPr>
      <w:r w:rsidRPr="00A14F9D">
        <w:t>In addition to the Vis</w:t>
      </w:r>
      <w:r w:rsidR="00436D2F" w:rsidRPr="00A14F9D">
        <w:t>i</w:t>
      </w:r>
      <w:r w:rsidRPr="00A14F9D">
        <w:t>tResult element(s), the VodPlacementInfo element contains the following attributes:</w:t>
      </w:r>
    </w:p>
    <w:p w14:paraId="42F7CC18" w14:textId="2720EB9D" w:rsidR="00601FC0" w:rsidRPr="009056A3" w:rsidRDefault="00601FC0">
      <w:pPr>
        <w:pStyle w:val="ListParagraph"/>
        <w:widowControl w:val="0"/>
        <w:numPr>
          <w:ilvl w:val="0"/>
          <w:numId w:val="59"/>
        </w:numPr>
        <w:autoSpaceDE w:val="0"/>
        <w:autoSpaceDN w:val="0"/>
        <w:adjustRightInd w:val="0"/>
        <w:spacing w:line="288" w:lineRule="auto"/>
        <w:textAlignment w:val="baseline"/>
        <w:pPrChange w:id="129" w:author="Tim Whitton" w:date="2012-06-22T12:41:00Z">
          <w:pPr>
            <w:widowControl w:val="0"/>
            <w:numPr>
              <w:numId w:val="58"/>
            </w:numPr>
            <w:autoSpaceDE w:val="0"/>
            <w:autoSpaceDN w:val="0"/>
            <w:adjustRightInd w:val="0"/>
            <w:spacing w:line="288" w:lineRule="auto"/>
            <w:ind w:left="720" w:hanging="360"/>
            <w:textAlignment w:val="baseline"/>
          </w:pPr>
        </w:pPrChange>
      </w:pPr>
      <w:r w:rsidRPr="00A14F9D">
        <w:t>V</w:t>
      </w:r>
      <w:r w:rsidRPr="009056A3">
        <w:rPr>
          <w:rFonts w:ascii="Times New Roman" w:hAnsi="Times New Roman"/>
          <w:sz w:val="20"/>
          <w:szCs w:val="20"/>
        </w:rPr>
        <w:t>odEventPackage.VodSessionInfo</w:t>
      </w:r>
      <w:ins w:id="130" w:author="Tim Whitton" w:date="2012-06-21T15:21:00Z">
        <w:r w:rsidR="00D67932" w:rsidRPr="009056A3">
          <w:rPr>
            <w:rFonts w:ascii="Times New Roman" w:hAnsi="Times New Roman"/>
            <w:sz w:val="20"/>
            <w:szCs w:val="20"/>
          </w:rPr>
          <w:t>.</w:t>
        </w:r>
      </w:ins>
      <w:ins w:id="131" w:author="Tim Whitton" w:date="2012-06-21T15:18:00Z">
        <w:r w:rsidR="005F33D8" w:rsidRPr="009056A3">
          <w:rPr>
            <w:rFonts w:ascii="Times New Roman" w:hAnsi="Times New Roman"/>
            <w:sz w:val="20"/>
            <w:szCs w:val="20"/>
          </w:rPr>
          <w:t>TitleInfo.</w:t>
        </w:r>
      </w:ins>
      <w:ins w:id="132" w:author="Tim Whitton" w:date="2012-06-21T15:22:00Z">
        <w:r w:rsidR="00D67932" w:rsidRPr="009056A3">
          <w:rPr>
            <w:rFonts w:ascii="Times New Roman" w:hAnsi="Times New Roman"/>
            <w:sz w:val="20"/>
            <w:szCs w:val="20"/>
          </w:rPr>
          <w:t xml:space="preserve"> VodOpportunityInfo.</w:t>
        </w:r>
      </w:ins>
      <w:ins w:id="133" w:author="Tim Whitton" w:date="2012-06-21T15:21:00Z">
        <w:r w:rsidR="00D67932" w:rsidRPr="009056A3">
          <w:rPr>
            <w:rFonts w:ascii="Times New Roman" w:hAnsi="Times New Roman"/>
            <w:sz w:val="20"/>
            <w:szCs w:val="20"/>
          </w:rPr>
          <w:t>VodPlacementInfo</w:t>
        </w:r>
      </w:ins>
      <w:del w:id="134" w:author="Tim Whitton" w:date="2012-06-21T15:21:00Z">
        <w:r w:rsidRPr="009056A3" w:rsidDel="00D67932">
          <w:rPr>
            <w:rFonts w:ascii="Times New Roman" w:hAnsi="Times New Roman"/>
            <w:sz w:val="20"/>
            <w:szCs w:val="20"/>
          </w:rPr>
          <w:delText xml:space="preserve"> </w:delText>
        </w:r>
      </w:del>
      <w:r w:rsidRPr="009056A3">
        <w:rPr>
          <w:rFonts w:ascii="Times New Roman" w:hAnsi="Times New Roman"/>
          <w:sz w:val="20"/>
          <w:szCs w:val="20"/>
        </w:rPr>
        <w:t xml:space="preserve">@adAssetPEID – Bundle.Bundle.Placement.AssetReference@peid executed </w:t>
      </w:r>
    </w:p>
    <w:p w14:paraId="375D8CAF" w14:textId="13CF9626" w:rsidR="00601FC0" w:rsidRPr="009056A3" w:rsidRDefault="00601FC0">
      <w:pPr>
        <w:pStyle w:val="ListParagraph"/>
        <w:widowControl w:val="0"/>
        <w:numPr>
          <w:ilvl w:val="0"/>
          <w:numId w:val="59"/>
        </w:numPr>
        <w:autoSpaceDE w:val="0"/>
        <w:autoSpaceDN w:val="0"/>
        <w:adjustRightInd w:val="0"/>
        <w:spacing w:line="288" w:lineRule="auto"/>
        <w:textAlignment w:val="baseline"/>
        <w:pPrChange w:id="135" w:author="Tim Whitton" w:date="2012-06-22T12:41:00Z">
          <w:pPr>
            <w:widowControl w:val="0"/>
            <w:numPr>
              <w:numId w:val="58"/>
            </w:numPr>
            <w:autoSpaceDE w:val="0"/>
            <w:autoSpaceDN w:val="0"/>
            <w:adjustRightInd w:val="0"/>
            <w:spacing w:line="288" w:lineRule="auto"/>
            <w:ind w:left="720" w:hanging="360"/>
            <w:textAlignment w:val="baseline"/>
          </w:pPr>
        </w:pPrChange>
      </w:pPr>
      <w:r w:rsidRPr="009056A3">
        <w:rPr>
          <w:rFonts w:ascii="Times New Roman" w:hAnsi="Times New Roman"/>
          <w:sz w:val="20"/>
          <w:szCs w:val="20"/>
        </w:rPr>
        <w:t>VodEventPackage.VodSessionInfo</w:t>
      </w:r>
      <w:ins w:id="136" w:author="Tim Whitton" w:date="2012-06-21T15:21:00Z">
        <w:r w:rsidR="00D67932" w:rsidRPr="009056A3">
          <w:rPr>
            <w:rFonts w:ascii="Times New Roman" w:hAnsi="Times New Roman"/>
            <w:sz w:val="20"/>
            <w:szCs w:val="20"/>
          </w:rPr>
          <w:t>.TitleInfo.</w:t>
        </w:r>
      </w:ins>
      <w:ins w:id="137" w:author="Tim Whitton" w:date="2012-06-21T15:22:00Z">
        <w:r w:rsidR="00D67932" w:rsidRPr="009056A3">
          <w:rPr>
            <w:rFonts w:ascii="Times New Roman" w:hAnsi="Times New Roman"/>
            <w:sz w:val="20"/>
            <w:szCs w:val="20"/>
          </w:rPr>
          <w:t xml:space="preserve"> VodOpportunityInfo.</w:t>
        </w:r>
      </w:ins>
      <w:ins w:id="138" w:author="Tim Whitton" w:date="2012-06-21T15:21:00Z">
        <w:r w:rsidR="00D67932" w:rsidRPr="009056A3">
          <w:rPr>
            <w:rFonts w:ascii="Times New Roman" w:hAnsi="Times New Roman"/>
            <w:sz w:val="20"/>
            <w:szCs w:val="20"/>
          </w:rPr>
          <w:t>VodPlacementInfo</w:t>
        </w:r>
      </w:ins>
      <w:r w:rsidRPr="009056A3" w:rsidDel="00C95957">
        <w:rPr>
          <w:rFonts w:ascii="Times New Roman" w:hAnsi="Times New Roman"/>
          <w:sz w:val="20"/>
          <w:szCs w:val="20"/>
        </w:rPr>
        <w:t xml:space="preserve"> </w:t>
      </w:r>
      <w:r w:rsidRPr="009056A3">
        <w:rPr>
          <w:rFonts w:ascii="Times New Roman" w:hAnsi="Times New Roman"/>
          <w:sz w:val="20"/>
          <w:szCs w:val="20"/>
        </w:rPr>
        <w:t>@adAssetEPSID – Bundle.Bundle.Placement.AssetReference@epsid executed</w:t>
      </w:r>
    </w:p>
    <w:p w14:paraId="1AEAF8DB" w14:textId="76886F63" w:rsidR="00601FC0" w:rsidRPr="009056A3" w:rsidRDefault="00601FC0">
      <w:pPr>
        <w:pStyle w:val="ListParagraph"/>
        <w:widowControl w:val="0"/>
        <w:numPr>
          <w:ilvl w:val="0"/>
          <w:numId w:val="59"/>
        </w:numPr>
        <w:autoSpaceDE w:val="0"/>
        <w:autoSpaceDN w:val="0"/>
        <w:adjustRightInd w:val="0"/>
        <w:spacing w:line="288" w:lineRule="auto"/>
        <w:textAlignment w:val="baseline"/>
        <w:pPrChange w:id="139" w:author="Tim Whitton" w:date="2012-06-22T12:41:00Z">
          <w:pPr>
            <w:widowControl w:val="0"/>
            <w:numPr>
              <w:numId w:val="58"/>
            </w:numPr>
            <w:autoSpaceDE w:val="0"/>
            <w:autoSpaceDN w:val="0"/>
            <w:adjustRightInd w:val="0"/>
            <w:spacing w:line="288" w:lineRule="auto"/>
            <w:ind w:left="720" w:hanging="360"/>
            <w:textAlignment w:val="baseline"/>
          </w:pPr>
        </w:pPrChange>
      </w:pPr>
      <w:r w:rsidRPr="009056A3">
        <w:rPr>
          <w:rFonts w:ascii="Times New Roman" w:hAnsi="Times New Roman"/>
          <w:sz w:val="20"/>
          <w:szCs w:val="20"/>
        </w:rPr>
        <w:t>VodEventPackage.VodSessionInfo</w:t>
      </w:r>
      <w:ins w:id="140" w:author="Tim Whitton" w:date="2012-06-21T15:22:00Z">
        <w:r w:rsidR="00D67932" w:rsidRPr="009056A3">
          <w:rPr>
            <w:rFonts w:ascii="Times New Roman" w:hAnsi="Times New Roman"/>
            <w:sz w:val="20"/>
            <w:szCs w:val="20"/>
          </w:rPr>
          <w:t>.TitleInfo. VodOpportunityInfo.VodPlacementInfo</w:t>
        </w:r>
      </w:ins>
      <w:r w:rsidRPr="009056A3" w:rsidDel="00C95957">
        <w:rPr>
          <w:rFonts w:ascii="Times New Roman" w:hAnsi="Times New Roman"/>
          <w:sz w:val="20"/>
          <w:szCs w:val="20"/>
        </w:rPr>
        <w:t xml:space="preserve"> </w:t>
      </w:r>
      <w:r w:rsidRPr="009056A3">
        <w:rPr>
          <w:rFonts w:ascii="Times New Roman" w:hAnsi="Times New Roman"/>
          <w:sz w:val="20"/>
          <w:szCs w:val="20"/>
        </w:rPr>
        <w:t>@adAssetPAID – PAID of the ad executed by the delivery system.</w:t>
      </w:r>
    </w:p>
    <w:p w14:paraId="50D08178" w14:textId="0A44C474" w:rsidR="000D3AF4" w:rsidRPr="009056A3" w:rsidRDefault="000D3AF4">
      <w:pPr>
        <w:pStyle w:val="ListParagraph"/>
        <w:widowControl w:val="0"/>
        <w:numPr>
          <w:ilvl w:val="0"/>
          <w:numId w:val="59"/>
        </w:numPr>
        <w:autoSpaceDE w:val="0"/>
        <w:autoSpaceDN w:val="0"/>
        <w:adjustRightInd w:val="0"/>
        <w:spacing w:line="288" w:lineRule="auto"/>
        <w:textAlignment w:val="baseline"/>
        <w:rPr>
          <w:rFonts w:ascii="Times New Roman" w:hAnsi="Times New Roman"/>
          <w:sz w:val="20"/>
          <w:szCs w:val="20"/>
          <w:rPrChange w:id="141" w:author="Tim Whitton" w:date="2012-06-21T15:44:00Z">
            <w:rPr/>
          </w:rPrChange>
        </w:rPr>
        <w:pPrChange w:id="142" w:author="Tim Whitton" w:date="2012-06-22T12:41:00Z">
          <w:pPr>
            <w:pStyle w:val="ListParagraph"/>
            <w:widowControl w:val="0"/>
            <w:numPr>
              <w:numId w:val="58"/>
            </w:numPr>
            <w:autoSpaceDE w:val="0"/>
            <w:autoSpaceDN w:val="0"/>
            <w:adjustRightInd w:val="0"/>
            <w:spacing w:line="288" w:lineRule="auto"/>
            <w:ind w:hanging="360"/>
            <w:textAlignment w:val="baseline"/>
          </w:pPr>
        </w:pPrChange>
      </w:pPr>
      <w:r w:rsidRPr="009056A3">
        <w:rPr>
          <w:rFonts w:ascii="Times New Roman" w:hAnsi="Times New Roman"/>
          <w:sz w:val="20"/>
          <w:szCs w:val="20"/>
          <w:rPrChange w:id="143" w:author="Tim Whitton" w:date="2012-06-21T15:44:00Z">
            <w:rPr/>
          </w:rPrChange>
        </w:rPr>
        <w:t>VodEventPackage.VodSessionInfo.</w:t>
      </w:r>
      <w:ins w:id="144" w:author="Tim Whitton" w:date="2012-06-21T15:22:00Z">
        <w:r w:rsidR="00D67932" w:rsidRPr="009056A3">
          <w:rPr>
            <w:rFonts w:ascii="Times New Roman" w:hAnsi="Times New Roman"/>
            <w:sz w:val="20"/>
            <w:szCs w:val="20"/>
            <w:rPrChange w:id="145" w:author="Tim Whitton" w:date="2012-06-21T15:44:00Z">
              <w:rPr>
                <w:sz w:val="20"/>
                <w:szCs w:val="20"/>
              </w:rPr>
            </w:rPrChange>
          </w:rPr>
          <w:t>TitleInfo.</w:t>
        </w:r>
      </w:ins>
      <w:ins w:id="146" w:author="Tim Whitton" w:date="2012-06-21T15:23:00Z">
        <w:r w:rsidR="00D67932" w:rsidRPr="009056A3">
          <w:rPr>
            <w:rFonts w:ascii="Times New Roman" w:hAnsi="Times New Roman"/>
            <w:sz w:val="20"/>
            <w:szCs w:val="20"/>
            <w:rPrChange w:id="147" w:author="Tim Whitton" w:date="2012-06-21T15:44:00Z">
              <w:rPr/>
            </w:rPrChange>
          </w:rPr>
          <w:t xml:space="preserve"> VodOpportunityInfo.</w:t>
        </w:r>
      </w:ins>
      <w:ins w:id="148" w:author="Tim Whitton" w:date="2012-06-21T15:22:00Z">
        <w:r w:rsidR="00D67932" w:rsidRPr="009056A3">
          <w:rPr>
            <w:rFonts w:ascii="Times New Roman" w:hAnsi="Times New Roman"/>
            <w:sz w:val="20"/>
            <w:szCs w:val="20"/>
            <w:rPrChange w:id="149" w:author="Tim Whitton" w:date="2012-06-21T15:44:00Z">
              <w:rPr/>
            </w:rPrChange>
          </w:rPr>
          <w:t>VodPlacementInfo</w:t>
        </w:r>
      </w:ins>
      <w:del w:id="150" w:author="Tim Whitton" w:date="2012-06-21T15:22:00Z">
        <w:r w:rsidRPr="009056A3" w:rsidDel="00D67932">
          <w:rPr>
            <w:rFonts w:ascii="Times New Roman" w:hAnsi="Times New Roman"/>
            <w:sz w:val="20"/>
            <w:szCs w:val="20"/>
            <w:rPrChange w:id="151" w:author="Tim Whitton" w:date="2012-06-21T15:44:00Z">
              <w:rPr/>
            </w:rPrChange>
          </w:rPr>
          <w:delText xml:space="preserve">VodPlacementInfo </w:delText>
        </w:r>
      </w:del>
      <w:r w:rsidRPr="009056A3">
        <w:rPr>
          <w:rFonts w:ascii="Times New Roman" w:hAnsi="Times New Roman"/>
          <w:sz w:val="20"/>
          <w:szCs w:val="20"/>
          <w:rPrChange w:id="152" w:author="Tim Whitton" w:date="2012-06-21T15:44:00Z">
            <w:rPr/>
          </w:rPrChange>
        </w:rPr>
        <w:t>@breakPlacementSequence – the sequence of the  placement scoped by the break (POGROUPINDEX) (from Response)</w:t>
      </w:r>
    </w:p>
    <w:p w14:paraId="334707E1" w14:textId="0281BD74" w:rsidR="007C401D" w:rsidRPr="009056A3" w:rsidRDefault="002112C3">
      <w:pPr>
        <w:pStyle w:val="ListParagraph"/>
        <w:widowControl w:val="0"/>
        <w:numPr>
          <w:ilvl w:val="0"/>
          <w:numId w:val="59"/>
        </w:numPr>
        <w:autoSpaceDE w:val="0"/>
        <w:autoSpaceDN w:val="0"/>
        <w:adjustRightInd w:val="0"/>
        <w:spacing w:line="288" w:lineRule="auto"/>
        <w:textAlignment w:val="baseline"/>
        <w:rPr>
          <w:rFonts w:ascii="Times New Roman" w:hAnsi="Times New Roman"/>
          <w:sz w:val="20"/>
          <w:szCs w:val="20"/>
          <w:rPrChange w:id="153" w:author="Tim Whitton" w:date="2012-06-21T15:44:00Z">
            <w:rPr/>
          </w:rPrChange>
        </w:rPr>
        <w:pPrChange w:id="154" w:author="Tim Whitton" w:date="2012-06-22T12:41:00Z">
          <w:pPr>
            <w:pStyle w:val="ListParagraph"/>
            <w:widowControl w:val="0"/>
            <w:numPr>
              <w:numId w:val="58"/>
            </w:numPr>
            <w:autoSpaceDE w:val="0"/>
            <w:autoSpaceDN w:val="0"/>
            <w:adjustRightInd w:val="0"/>
            <w:spacing w:line="288" w:lineRule="auto"/>
            <w:ind w:hanging="360"/>
            <w:textAlignment w:val="baseline"/>
          </w:pPr>
        </w:pPrChange>
      </w:pPr>
      <w:r w:rsidRPr="009056A3">
        <w:rPr>
          <w:rFonts w:ascii="Times New Roman" w:hAnsi="Times New Roman"/>
          <w:sz w:val="20"/>
          <w:szCs w:val="20"/>
          <w:rPrChange w:id="155" w:author="Tim Whitton" w:date="2012-06-21T15:44:00Z">
            <w:rPr/>
          </w:rPrChange>
        </w:rPr>
        <w:t>VodEventPackage</w:t>
      </w:r>
      <w:r w:rsidR="000D3AF4" w:rsidRPr="009056A3">
        <w:rPr>
          <w:rFonts w:ascii="Times New Roman" w:hAnsi="Times New Roman"/>
          <w:sz w:val="20"/>
          <w:szCs w:val="20"/>
          <w:rPrChange w:id="156" w:author="Tim Whitton" w:date="2012-06-21T15:44:00Z">
            <w:rPr/>
          </w:rPrChange>
        </w:rPr>
        <w:t>.VodSessionInfo.</w:t>
      </w:r>
      <w:ins w:id="157" w:author="Tim Whitton" w:date="2012-06-21T15:22:00Z">
        <w:r w:rsidR="00D67932" w:rsidRPr="009056A3">
          <w:rPr>
            <w:rFonts w:ascii="Times New Roman" w:hAnsi="Times New Roman"/>
            <w:sz w:val="20"/>
            <w:szCs w:val="20"/>
            <w:rPrChange w:id="158" w:author="Tim Whitton" w:date="2012-06-21T15:44:00Z">
              <w:rPr/>
            </w:rPrChange>
          </w:rPr>
          <w:t>TitleInfo</w:t>
        </w:r>
      </w:ins>
      <w:ins w:id="159" w:author="Tim Whitton" w:date="2012-06-21T15:23:00Z">
        <w:r w:rsidR="00D67932" w:rsidRPr="009056A3">
          <w:rPr>
            <w:rFonts w:ascii="Times New Roman" w:hAnsi="Times New Roman"/>
            <w:sz w:val="20"/>
            <w:szCs w:val="20"/>
            <w:rPrChange w:id="160" w:author="Tim Whitton" w:date="2012-06-21T15:44:00Z">
              <w:rPr/>
            </w:rPrChange>
          </w:rPr>
          <w:t>.VodOpportunityInfo.</w:t>
        </w:r>
      </w:ins>
      <w:r w:rsidR="000D3AF4" w:rsidRPr="009056A3">
        <w:rPr>
          <w:rFonts w:ascii="Times New Roman" w:hAnsi="Times New Roman"/>
          <w:sz w:val="20"/>
          <w:szCs w:val="20"/>
          <w:rPrChange w:id="161" w:author="Tim Whitton" w:date="2012-06-21T15:44:00Z">
            <w:rPr/>
          </w:rPrChange>
        </w:rPr>
        <w:t xml:space="preserve">VodPlacementInfo </w:t>
      </w:r>
      <w:r w:rsidRPr="009056A3">
        <w:rPr>
          <w:rFonts w:ascii="Times New Roman" w:hAnsi="Times New Roman"/>
          <w:sz w:val="20"/>
          <w:szCs w:val="20"/>
          <w:rPrChange w:id="162" w:author="Tim Whitton" w:date="2012-06-21T15:44:00Z">
            <w:rPr/>
          </w:rPrChange>
        </w:rPr>
        <w:t>@</w:t>
      </w:r>
      <w:r w:rsidR="000D3AF4" w:rsidRPr="009056A3">
        <w:rPr>
          <w:rFonts w:ascii="Times New Roman" w:hAnsi="Times New Roman"/>
          <w:sz w:val="20"/>
          <w:szCs w:val="20"/>
          <w:rPrChange w:id="163" w:author="Tim Whitton" w:date="2012-06-21T15:44:00Z">
            <w:rPr/>
          </w:rPrChange>
        </w:rPr>
        <w:t xml:space="preserve">opportunityPlacementSequence </w:t>
      </w:r>
      <w:r w:rsidR="007C401D" w:rsidRPr="009056A3">
        <w:rPr>
          <w:rFonts w:ascii="Times New Roman" w:hAnsi="Times New Roman"/>
          <w:sz w:val="20"/>
          <w:szCs w:val="20"/>
          <w:rPrChange w:id="164" w:author="Tim Whitton" w:date="2012-06-21T15:44:00Z">
            <w:rPr/>
          </w:rPrChange>
        </w:rPr>
        <w:t xml:space="preserve">- </w:t>
      </w:r>
      <w:r w:rsidRPr="009056A3">
        <w:rPr>
          <w:rFonts w:ascii="Times New Roman" w:hAnsi="Times New Roman"/>
          <w:sz w:val="20"/>
          <w:szCs w:val="20"/>
          <w:rPrChange w:id="165" w:author="Tim Whitton" w:date="2012-06-21T15:44:00Z">
            <w:rPr/>
          </w:rPrChange>
        </w:rPr>
        <w:t xml:space="preserve">the sequence </w:t>
      </w:r>
      <w:r w:rsidR="000D3AF4" w:rsidRPr="009056A3">
        <w:rPr>
          <w:rFonts w:ascii="Times New Roman" w:hAnsi="Times New Roman"/>
          <w:sz w:val="20"/>
          <w:szCs w:val="20"/>
          <w:rPrChange w:id="166" w:author="Tim Whitton" w:date="2012-06-21T15:44:00Z">
            <w:rPr/>
          </w:rPrChange>
        </w:rPr>
        <w:t xml:space="preserve">of the placement scoped by </w:t>
      </w:r>
      <w:r w:rsidRPr="009056A3">
        <w:rPr>
          <w:rFonts w:ascii="Times New Roman" w:hAnsi="Times New Roman"/>
          <w:sz w:val="20"/>
          <w:szCs w:val="20"/>
          <w:rPrChange w:id="167" w:author="Tim Whitton" w:date="2012-06-21T15:44:00Z">
            <w:rPr/>
          </w:rPrChange>
        </w:rPr>
        <w:t xml:space="preserve">the opportunity </w:t>
      </w:r>
      <w:r w:rsidR="000D3AF4" w:rsidRPr="009056A3">
        <w:rPr>
          <w:rFonts w:ascii="Times New Roman" w:hAnsi="Times New Roman"/>
          <w:sz w:val="20"/>
          <w:szCs w:val="20"/>
          <w:rPrChange w:id="168" w:author="Tim Whitton" w:date="2012-06-21T15:44:00Z">
            <w:rPr/>
          </w:rPrChange>
        </w:rPr>
        <w:t xml:space="preserve">(POGROUPINDEX) </w:t>
      </w:r>
      <w:r w:rsidRPr="009056A3">
        <w:rPr>
          <w:rFonts w:ascii="Times New Roman" w:hAnsi="Times New Roman"/>
          <w:sz w:val="20"/>
          <w:szCs w:val="20"/>
          <w:rPrChange w:id="169" w:author="Tim Whitton" w:date="2012-06-21T15:44:00Z">
            <w:rPr/>
          </w:rPrChange>
        </w:rPr>
        <w:t>(</w:t>
      </w:r>
      <w:r w:rsidR="007C401D" w:rsidRPr="009056A3">
        <w:rPr>
          <w:rFonts w:ascii="Times New Roman" w:hAnsi="Times New Roman"/>
          <w:sz w:val="20"/>
          <w:szCs w:val="20"/>
          <w:rPrChange w:id="170" w:author="Tim Whitton" w:date="2012-06-21T15:44:00Z">
            <w:rPr/>
          </w:rPrChange>
        </w:rPr>
        <w:t>from Response</w:t>
      </w:r>
      <w:r w:rsidRPr="009056A3">
        <w:rPr>
          <w:rFonts w:ascii="Times New Roman" w:hAnsi="Times New Roman"/>
          <w:sz w:val="20"/>
          <w:szCs w:val="20"/>
          <w:rPrChange w:id="171" w:author="Tim Whitton" w:date="2012-06-21T15:44:00Z">
            <w:rPr/>
          </w:rPrChange>
        </w:rPr>
        <w:t>)</w:t>
      </w:r>
    </w:p>
    <w:p w14:paraId="53FEB24B" w14:textId="11B3988A" w:rsidR="00741F67" w:rsidRPr="009056A3" w:rsidRDefault="002112C3">
      <w:pPr>
        <w:pStyle w:val="ListParagraph"/>
        <w:widowControl w:val="0"/>
        <w:numPr>
          <w:ilvl w:val="0"/>
          <w:numId w:val="59"/>
        </w:numPr>
        <w:autoSpaceDE w:val="0"/>
        <w:autoSpaceDN w:val="0"/>
        <w:adjustRightInd w:val="0"/>
        <w:spacing w:line="288" w:lineRule="auto"/>
        <w:textAlignment w:val="baseline"/>
        <w:rPr>
          <w:rFonts w:ascii="Times New Roman" w:hAnsi="Times New Roman"/>
          <w:sz w:val="20"/>
          <w:szCs w:val="20"/>
          <w:rPrChange w:id="172" w:author="Tim Whitton" w:date="2012-06-21T15:44:00Z">
            <w:rPr/>
          </w:rPrChange>
        </w:rPr>
        <w:pPrChange w:id="173" w:author="Tim Whitton" w:date="2012-06-22T12:41:00Z">
          <w:pPr>
            <w:pStyle w:val="ListParagraph"/>
            <w:widowControl w:val="0"/>
            <w:numPr>
              <w:numId w:val="58"/>
            </w:numPr>
            <w:autoSpaceDE w:val="0"/>
            <w:autoSpaceDN w:val="0"/>
            <w:adjustRightInd w:val="0"/>
            <w:spacing w:line="288" w:lineRule="auto"/>
            <w:ind w:hanging="360"/>
            <w:textAlignment w:val="baseline"/>
          </w:pPr>
        </w:pPrChange>
      </w:pPr>
      <w:r w:rsidRPr="009056A3">
        <w:rPr>
          <w:rFonts w:ascii="Times New Roman" w:hAnsi="Times New Roman"/>
          <w:sz w:val="20"/>
          <w:szCs w:val="20"/>
          <w:rPrChange w:id="174" w:author="Tim Whitton" w:date="2012-06-21T15:44:00Z">
            <w:rPr/>
          </w:rPrChange>
        </w:rPr>
        <w:t>VodEventPackage</w:t>
      </w:r>
      <w:r w:rsidR="000D3AF4" w:rsidRPr="009056A3">
        <w:rPr>
          <w:rFonts w:ascii="Times New Roman" w:hAnsi="Times New Roman"/>
          <w:sz w:val="20"/>
          <w:szCs w:val="20"/>
          <w:rPrChange w:id="175" w:author="Tim Whitton" w:date="2012-06-21T15:44:00Z">
            <w:rPr/>
          </w:rPrChange>
        </w:rPr>
        <w:t>.VodSessionInfo.</w:t>
      </w:r>
      <w:ins w:id="176" w:author="Tim Whitton" w:date="2012-06-21T15:43:00Z">
        <w:r w:rsidR="009056A3" w:rsidRPr="009056A3">
          <w:rPr>
            <w:rFonts w:ascii="Times New Roman" w:hAnsi="Times New Roman"/>
            <w:sz w:val="20"/>
            <w:szCs w:val="20"/>
            <w:rPrChange w:id="177" w:author="Tim Whitton" w:date="2012-06-21T15:44:00Z">
              <w:rPr>
                <w:sz w:val="20"/>
                <w:szCs w:val="20"/>
              </w:rPr>
            </w:rPrChange>
          </w:rPr>
          <w:t xml:space="preserve"> TitleInfo. VodOpportunityInfo.VodPlacementInfo</w:t>
        </w:r>
        <w:r w:rsidR="009056A3" w:rsidRPr="009056A3" w:rsidDel="00C95957">
          <w:rPr>
            <w:rFonts w:ascii="Times New Roman" w:hAnsi="Times New Roman"/>
            <w:sz w:val="20"/>
            <w:szCs w:val="20"/>
            <w:rPrChange w:id="178" w:author="Tim Whitton" w:date="2012-06-21T15:44:00Z">
              <w:rPr/>
            </w:rPrChange>
          </w:rPr>
          <w:t xml:space="preserve"> </w:t>
        </w:r>
      </w:ins>
      <w:del w:id="179" w:author="Tim Whitton" w:date="2012-06-21T15:43:00Z">
        <w:r w:rsidR="000D3AF4" w:rsidRPr="009056A3" w:rsidDel="009056A3">
          <w:rPr>
            <w:rFonts w:ascii="Times New Roman" w:hAnsi="Times New Roman"/>
            <w:sz w:val="20"/>
            <w:szCs w:val="20"/>
            <w:rPrChange w:id="180" w:author="Tim Whitton" w:date="2012-06-21T15:44:00Z">
              <w:rPr/>
            </w:rPrChange>
          </w:rPr>
          <w:delText xml:space="preserve">VodPlacementInfo </w:delText>
        </w:r>
      </w:del>
      <w:r w:rsidRPr="009056A3">
        <w:rPr>
          <w:rFonts w:ascii="Times New Roman" w:hAnsi="Times New Roman"/>
          <w:sz w:val="20"/>
          <w:szCs w:val="20"/>
          <w:rPrChange w:id="181" w:author="Tim Whitton" w:date="2012-06-21T15:44:00Z">
            <w:rPr/>
          </w:rPrChange>
        </w:rPr>
        <w:t>@isFirst</w:t>
      </w:r>
      <w:r w:rsidR="00741F67" w:rsidRPr="009056A3">
        <w:rPr>
          <w:rFonts w:ascii="Times New Roman" w:hAnsi="Times New Roman"/>
          <w:sz w:val="20"/>
          <w:szCs w:val="20"/>
          <w:rPrChange w:id="182" w:author="Tim Whitton" w:date="2012-06-21T15:44:00Z">
            <w:rPr/>
          </w:rPrChange>
        </w:rPr>
        <w:t xml:space="preserve"> – </w:t>
      </w:r>
      <w:r w:rsidRPr="009056A3">
        <w:rPr>
          <w:rFonts w:ascii="Times New Roman" w:hAnsi="Times New Roman"/>
          <w:sz w:val="20"/>
          <w:szCs w:val="20"/>
          <w:rPrChange w:id="183" w:author="Tim Whitton" w:date="2012-06-21T15:44:00Z">
            <w:rPr/>
          </w:rPrChange>
        </w:rPr>
        <w:t>will be "true" if the event represents a placement in the 1st position of a break (</w:t>
      </w:r>
      <w:r w:rsidR="00436D2F" w:rsidRPr="009056A3">
        <w:rPr>
          <w:rFonts w:ascii="Times New Roman" w:hAnsi="Times New Roman"/>
          <w:sz w:val="20"/>
          <w:szCs w:val="20"/>
          <w:rPrChange w:id="184" w:author="Tim Whitton" w:date="2012-06-21T15:44:00Z">
            <w:rPr/>
          </w:rPrChange>
        </w:rPr>
        <w:t xml:space="preserve">at times </w:t>
      </w:r>
      <w:r w:rsidR="00741F67" w:rsidRPr="009056A3">
        <w:rPr>
          <w:rFonts w:ascii="Times New Roman" w:hAnsi="Times New Roman"/>
          <w:sz w:val="20"/>
          <w:szCs w:val="20"/>
          <w:rPrChange w:id="185" w:author="Tim Whitton" w:date="2012-06-21T15:44:00Z">
            <w:rPr/>
          </w:rPrChange>
        </w:rPr>
        <w:t>determined from Response</w:t>
      </w:r>
      <w:r w:rsidR="00436D2F" w:rsidRPr="009056A3">
        <w:rPr>
          <w:rFonts w:ascii="Times New Roman" w:hAnsi="Times New Roman"/>
          <w:sz w:val="20"/>
          <w:szCs w:val="20"/>
          <w:rPrChange w:id="186" w:author="Tim Whitton" w:date="2012-06-21T15:44:00Z">
            <w:rPr/>
          </w:rPrChange>
        </w:rPr>
        <w:t>, at times dependent on execution</w:t>
      </w:r>
      <w:r w:rsidRPr="009056A3">
        <w:rPr>
          <w:rFonts w:ascii="Times New Roman" w:hAnsi="Times New Roman"/>
          <w:sz w:val="20"/>
          <w:szCs w:val="20"/>
          <w:rPrChange w:id="187" w:author="Tim Whitton" w:date="2012-06-21T15:44:00Z">
            <w:rPr/>
          </w:rPrChange>
        </w:rPr>
        <w:t>)</w:t>
      </w:r>
    </w:p>
    <w:p w14:paraId="56BA4F7C" w14:textId="2237C378" w:rsidR="002112C3" w:rsidRPr="009056A3" w:rsidRDefault="002112C3">
      <w:pPr>
        <w:pStyle w:val="ListParagraph"/>
        <w:widowControl w:val="0"/>
        <w:numPr>
          <w:ilvl w:val="0"/>
          <w:numId w:val="59"/>
        </w:numPr>
        <w:autoSpaceDE w:val="0"/>
        <w:autoSpaceDN w:val="0"/>
        <w:adjustRightInd w:val="0"/>
        <w:spacing w:line="288" w:lineRule="auto"/>
        <w:textAlignment w:val="baseline"/>
        <w:rPr>
          <w:rFonts w:ascii="Times New Roman" w:hAnsi="Times New Roman"/>
          <w:sz w:val="20"/>
          <w:szCs w:val="20"/>
          <w:rPrChange w:id="188" w:author="Tim Whitton" w:date="2012-06-21T15:44:00Z">
            <w:rPr/>
          </w:rPrChange>
        </w:rPr>
        <w:pPrChange w:id="189" w:author="Tim Whitton" w:date="2012-06-22T12:41:00Z">
          <w:pPr>
            <w:pStyle w:val="ListParagraph"/>
            <w:widowControl w:val="0"/>
            <w:numPr>
              <w:numId w:val="58"/>
            </w:numPr>
            <w:autoSpaceDE w:val="0"/>
            <w:autoSpaceDN w:val="0"/>
            <w:adjustRightInd w:val="0"/>
            <w:spacing w:line="288" w:lineRule="auto"/>
            <w:ind w:hanging="360"/>
            <w:textAlignment w:val="baseline"/>
          </w:pPr>
        </w:pPrChange>
      </w:pPr>
      <w:r w:rsidRPr="009056A3">
        <w:rPr>
          <w:rFonts w:ascii="Times New Roman" w:hAnsi="Times New Roman"/>
          <w:sz w:val="20"/>
          <w:szCs w:val="20"/>
          <w:rPrChange w:id="190" w:author="Tim Whitton" w:date="2012-06-21T15:44:00Z">
            <w:rPr/>
          </w:rPrChange>
        </w:rPr>
        <w:t>VodEventPackage</w:t>
      </w:r>
      <w:r w:rsidR="000D3AF4" w:rsidRPr="009056A3">
        <w:rPr>
          <w:rFonts w:ascii="Times New Roman" w:hAnsi="Times New Roman"/>
          <w:sz w:val="20"/>
          <w:szCs w:val="20"/>
          <w:rPrChange w:id="191" w:author="Tim Whitton" w:date="2012-06-21T15:44:00Z">
            <w:rPr/>
          </w:rPrChange>
        </w:rPr>
        <w:t>.VodSessionInfo.</w:t>
      </w:r>
      <w:ins w:id="192" w:author="Tim Whitton" w:date="2012-06-21T15:44:00Z">
        <w:r w:rsidR="009056A3" w:rsidRPr="009056A3">
          <w:rPr>
            <w:rFonts w:ascii="Times New Roman" w:hAnsi="Times New Roman"/>
            <w:sz w:val="20"/>
            <w:szCs w:val="20"/>
          </w:rPr>
          <w:t xml:space="preserve"> </w:t>
        </w:r>
        <w:r w:rsidR="009056A3" w:rsidRPr="00F56AE0">
          <w:rPr>
            <w:rFonts w:ascii="Times New Roman" w:hAnsi="Times New Roman"/>
            <w:sz w:val="20"/>
            <w:szCs w:val="20"/>
          </w:rPr>
          <w:t>TitleInfo.VodOpportunityInfo.</w:t>
        </w:r>
      </w:ins>
      <w:r w:rsidR="000D3AF4" w:rsidRPr="009056A3">
        <w:rPr>
          <w:rFonts w:ascii="Times New Roman" w:hAnsi="Times New Roman"/>
          <w:sz w:val="20"/>
          <w:szCs w:val="20"/>
          <w:rPrChange w:id="193" w:author="Tim Whitton" w:date="2012-06-21T15:44:00Z">
            <w:rPr/>
          </w:rPrChange>
        </w:rPr>
        <w:t xml:space="preserve">VodPlacementInfo </w:t>
      </w:r>
      <w:r w:rsidRPr="009056A3">
        <w:rPr>
          <w:rFonts w:ascii="Times New Roman" w:hAnsi="Times New Roman"/>
          <w:sz w:val="20"/>
          <w:szCs w:val="20"/>
          <w:rPrChange w:id="194" w:author="Tim Whitton" w:date="2012-06-21T15:44:00Z">
            <w:rPr/>
          </w:rPrChange>
        </w:rPr>
        <w:t>@isLast</w:t>
      </w:r>
      <w:r w:rsidR="00426797" w:rsidRPr="009056A3">
        <w:rPr>
          <w:rFonts w:ascii="Times New Roman" w:hAnsi="Times New Roman"/>
          <w:sz w:val="20"/>
          <w:szCs w:val="20"/>
          <w:rPrChange w:id="195" w:author="Tim Whitton" w:date="2012-06-21T15:44:00Z">
            <w:rPr/>
          </w:rPrChange>
        </w:rPr>
        <w:t xml:space="preserve"> – </w:t>
      </w:r>
      <w:r w:rsidRPr="009056A3">
        <w:rPr>
          <w:rFonts w:ascii="Times New Roman" w:hAnsi="Times New Roman"/>
          <w:sz w:val="20"/>
          <w:szCs w:val="20"/>
          <w:rPrChange w:id="196" w:author="Tim Whitton" w:date="2012-06-21T15:44:00Z">
            <w:rPr/>
          </w:rPrChange>
        </w:rPr>
        <w:t xml:space="preserve">will be "true" if the event represents a placement in the last position of a break </w:t>
      </w:r>
      <w:r w:rsidR="00436D2F" w:rsidRPr="009056A3">
        <w:rPr>
          <w:rFonts w:ascii="Times New Roman" w:hAnsi="Times New Roman"/>
          <w:sz w:val="20"/>
          <w:szCs w:val="20"/>
          <w:rPrChange w:id="197" w:author="Tim Whitton" w:date="2012-06-21T15:44:00Z">
            <w:rPr/>
          </w:rPrChange>
        </w:rPr>
        <w:t>at times determined from Response, at times dependent on execution)</w:t>
      </w:r>
    </w:p>
    <w:p w14:paraId="6C4379B6" w14:textId="1683F6F1" w:rsidR="002112C3" w:rsidRPr="00A14F9D" w:rsidDel="00732537" w:rsidRDefault="002112C3" w:rsidP="005353D2">
      <w:pPr>
        <w:widowControl w:val="0"/>
        <w:autoSpaceDE w:val="0"/>
        <w:autoSpaceDN w:val="0"/>
        <w:adjustRightInd w:val="0"/>
        <w:spacing w:line="288" w:lineRule="auto"/>
        <w:textAlignment w:val="baseline"/>
        <w:rPr>
          <w:del w:id="198" w:author="Tim Whitton" w:date="2012-06-21T08:22:00Z"/>
        </w:rPr>
      </w:pPr>
    </w:p>
    <w:p w14:paraId="4E4F488F" w14:textId="600E3210" w:rsidR="002112C3" w:rsidRPr="00A14F9D" w:rsidRDefault="002112C3" w:rsidP="002112C3">
      <w:pPr>
        <w:widowControl w:val="0"/>
        <w:autoSpaceDE w:val="0"/>
        <w:autoSpaceDN w:val="0"/>
        <w:adjustRightInd w:val="0"/>
        <w:spacing w:line="288" w:lineRule="auto"/>
        <w:textAlignment w:val="baseline"/>
        <w:rPr>
          <w:rFonts w:ascii="Calibri" w:eastAsiaTheme="minorHAnsi" w:hAnsi="Calibri" w:cs="Calibri"/>
          <w:sz w:val="22"/>
          <w:szCs w:val="22"/>
        </w:rPr>
      </w:pPr>
      <w:r w:rsidRPr="00A14F9D">
        <w:t xml:space="preserve">Each </w:t>
      </w:r>
      <w:r w:rsidR="00436D2F" w:rsidRPr="00A14F9D">
        <w:t xml:space="preserve">VodSessionInfo, VodOpportunityInfo, and VodPlacementInfo </w:t>
      </w:r>
      <w:r w:rsidRPr="00A14F9D">
        <w:t xml:space="preserve"> element</w:t>
      </w:r>
      <w:r w:rsidR="00436D2F" w:rsidRPr="00A14F9D">
        <w:t>s</w:t>
      </w:r>
      <w:r w:rsidRPr="00A14F9D">
        <w:t xml:space="preserve"> may contain </w:t>
      </w:r>
      <w:r w:rsidR="00436D2F" w:rsidRPr="00A14F9D">
        <w:t xml:space="preserve">the </w:t>
      </w:r>
      <w:r w:rsidRPr="00A14F9D">
        <w:t xml:space="preserve">ErrorStatus.ErrorAlert element.  Each of these contains;  </w:t>
      </w:r>
    </w:p>
    <w:p w14:paraId="152C13EB" w14:textId="1BA36E4D" w:rsidR="002112C3" w:rsidRPr="00A14F9D" w:rsidRDefault="002112C3" w:rsidP="002112C3">
      <w:pPr>
        <w:widowControl w:val="0"/>
        <w:numPr>
          <w:ilvl w:val="0"/>
          <w:numId w:val="43"/>
        </w:numPr>
        <w:autoSpaceDE w:val="0"/>
        <w:autoSpaceDN w:val="0"/>
        <w:adjustRightInd w:val="0"/>
        <w:spacing w:line="288" w:lineRule="auto"/>
        <w:textAlignment w:val="baseline"/>
      </w:pPr>
      <w:r w:rsidRPr="00A14F9D">
        <w:t>ErrorAlert@</w:t>
      </w:r>
      <w:r w:rsidR="00601FC0" w:rsidRPr="00A14F9D">
        <w:t xml:space="preserve">code </w:t>
      </w:r>
      <w:r w:rsidR="003F4FD6" w:rsidRPr="00A14F9D">
        <w:t>–</w:t>
      </w:r>
      <w:r w:rsidRPr="00A14F9D">
        <w:t xml:space="preserve"> </w:t>
      </w:r>
      <w:r w:rsidR="003F4FD6" w:rsidRPr="00A14F9D">
        <w:t>required</w:t>
      </w:r>
    </w:p>
    <w:p w14:paraId="35BF9869" w14:textId="72EA796E" w:rsidR="003F4FD6" w:rsidRPr="00A14F9D" w:rsidRDefault="003F4FD6" w:rsidP="002112C3">
      <w:pPr>
        <w:widowControl w:val="0"/>
        <w:numPr>
          <w:ilvl w:val="0"/>
          <w:numId w:val="43"/>
        </w:numPr>
        <w:autoSpaceDE w:val="0"/>
        <w:autoSpaceDN w:val="0"/>
        <w:adjustRightInd w:val="0"/>
        <w:spacing w:line="288" w:lineRule="auto"/>
        <w:textAlignment w:val="baseline"/>
      </w:pPr>
      <w:r w:rsidRPr="00A14F9D">
        <w:t>ErrorAlert@errorID - optional</w:t>
      </w:r>
    </w:p>
    <w:p w14:paraId="529F7123" w14:textId="67CB3552" w:rsidR="002112C3" w:rsidRPr="00A14F9D" w:rsidRDefault="002112C3" w:rsidP="002112C3">
      <w:pPr>
        <w:widowControl w:val="0"/>
        <w:numPr>
          <w:ilvl w:val="0"/>
          <w:numId w:val="43"/>
        </w:numPr>
        <w:autoSpaceDE w:val="0"/>
        <w:autoSpaceDN w:val="0"/>
        <w:adjustRightInd w:val="0"/>
        <w:spacing w:line="288" w:lineRule="auto"/>
        <w:textAlignment w:val="baseline"/>
      </w:pPr>
      <w:r w:rsidRPr="00A14F9D">
        <w:t>ErrorAlert.</w:t>
      </w:r>
      <w:r w:rsidR="00601FC0" w:rsidRPr="00A14F9D">
        <w:t>Reason</w:t>
      </w:r>
      <w:r w:rsidRPr="00A14F9D">
        <w:t xml:space="preserve"> – </w:t>
      </w:r>
      <w:r w:rsidR="003F4FD6" w:rsidRPr="00A14F9D">
        <w:t>optional</w:t>
      </w:r>
    </w:p>
    <w:p w14:paraId="73A12EF4" w14:textId="77777777" w:rsidR="002112C3" w:rsidRDefault="002112C3" w:rsidP="002112C3">
      <w:pPr>
        <w:widowControl w:val="0"/>
        <w:autoSpaceDE w:val="0"/>
        <w:autoSpaceDN w:val="0"/>
        <w:adjustRightInd w:val="0"/>
        <w:spacing w:line="288" w:lineRule="auto"/>
        <w:textAlignment w:val="baseline"/>
        <w:rPr>
          <w:b/>
        </w:rPr>
      </w:pPr>
    </w:p>
    <w:p w14:paraId="4FF3E51C" w14:textId="18110F5A" w:rsidR="006F337E" w:rsidRPr="007A728D" w:rsidRDefault="006F337E" w:rsidP="006F337E">
      <w:pPr>
        <w:widowControl w:val="0"/>
        <w:autoSpaceDE w:val="0"/>
        <w:autoSpaceDN w:val="0"/>
        <w:adjustRightInd w:val="0"/>
        <w:spacing w:line="288" w:lineRule="auto"/>
        <w:textAlignment w:val="baseline"/>
        <w:rPr>
          <w:rFonts w:ascii="Calibri" w:eastAsiaTheme="minorHAnsi" w:hAnsi="Calibri" w:cs="Calibri"/>
          <w:sz w:val="22"/>
          <w:szCs w:val="22"/>
        </w:rPr>
      </w:pPr>
      <w:r>
        <w:t>T</w:t>
      </w:r>
      <w:r w:rsidRPr="007A728D">
        <w:t xml:space="preserve">he </w:t>
      </w:r>
      <w:r>
        <w:t>MessageTime</w:t>
      </w:r>
      <w:r w:rsidRPr="007A728D">
        <w:t xml:space="preserve"> element </w:t>
      </w:r>
      <w:r>
        <w:t>is required for every ServiceMeasurementMessage element.  The MessageTime element defines the time the ServiceMeasurementMesssage was created.</w:t>
      </w:r>
    </w:p>
    <w:p w14:paraId="42825E8D" w14:textId="77777777" w:rsidR="006F337E" w:rsidRDefault="006F337E" w:rsidP="002112C3">
      <w:pPr>
        <w:widowControl w:val="0"/>
        <w:autoSpaceDE w:val="0"/>
        <w:autoSpaceDN w:val="0"/>
        <w:adjustRightInd w:val="0"/>
        <w:spacing w:line="288" w:lineRule="auto"/>
        <w:textAlignment w:val="baseline"/>
        <w:rPr>
          <w:b/>
        </w:rPr>
      </w:pPr>
    </w:p>
    <w:p w14:paraId="4F4775EB" w14:textId="6F704E8D" w:rsidR="002112C3" w:rsidRPr="005353D2" w:rsidRDefault="006F337E" w:rsidP="002112C3">
      <w:pPr>
        <w:widowControl w:val="0"/>
        <w:autoSpaceDE w:val="0"/>
        <w:autoSpaceDN w:val="0"/>
        <w:adjustRightInd w:val="0"/>
        <w:spacing w:line="288" w:lineRule="auto"/>
        <w:textAlignment w:val="baseline"/>
        <w:rPr>
          <w:rFonts w:ascii="Calibri" w:eastAsiaTheme="minorHAnsi" w:hAnsi="Calibri" w:cs="Calibri"/>
          <w:sz w:val="22"/>
          <w:szCs w:val="22"/>
        </w:rPr>
      </w:pPr>
      <w:r>
        <w:t>T</w:t>
      </w:r>
      <w:r w:rsidR="002112C3" w:rsidRPr="005353D2">
        <w:t xml:space="preserve">he SMTimeRange element contains 2 attributes.  </w:t>
      </w:r>
    </w:p>
    <w:p w14:paraId="03839882" w14:textId="77777777" w:rsidR="002112C3" w:rsidRDefault="002112C3" w:rsidP="005353D2">
      <w:pPr>
        <w:widowControl w:val="0"/>
        <w:numPr>
          <w:ilvl w:val="0"/>
          <w:numId w:val="44"/>
        </w:numPr>
        <w:autoSpaceDE w:val="0"/>
        <w:autoSpaceDN w:val="0"/>
        <w:adjustRightInd w:val="0"/>
        <w:spacing w:line="288" w:lineRule="auto"/>
        <w:textAlignment w:val="baseline"/>
      </w:pPr>
      <w:r>
        <w:t xml:space="preserve">SMTimeRange@startTime – the earliest of all </w:t>
      </w:r>
      <w:r w:rsidRPr="00DE6857">
        <w:rPr>
          <w:sz w:val="18"/>
        </w:rPr>
        <w:t>VodEventPackage@sessionStart</w:t>
      </w:r>
      <w:r>
        <w:rPr>
          <w:sz w:val="18"/>
        </w:rPr>
        <w:t xml:space="preserve"> </w:t>
      </w:r>
      <w:r>
        <w:t>in the ServiceMeasurement element</w:t>
      </w:r>
    </w:p>
    <w:p w14:paraId="6A7E686C" w14:textId="77777777" w:rsidR="002112C3" w:rsidRPr="000D187A" w:rsidRDefault="002112C3" w:rsidP="005353D2">
      <w:pPr>
        <w:widowControl w:val="0"/>
        <w:numPr>
          <w:ilvl w:val="0"/>
          <w:numId w:val="44"/>
        </w:numPr>
        <w:autoSpaceDE w:val="0"/>
        <w:autoSpaceDN w:val="0"/>
        <w:adjustRightInd w:val="0"/>
        <w:spacing w:line="288" w:lineRule="auto"/>
        <w:textAlignment w:val="baseline"/>
      </w:pPr>
      <w:r>
        <w:t xml:space="preserve">SMTimeRange@endTime – the latest of all </w:t>
      </w:r>
      <w:r w:rsidRPr="00DE6857">
        <w:rPr>
          <w:sz w:val="18"/>
        </w:rPr>
        <w:t>VodEventPackage@sessionStart</w:t>
      </w:r>
      <w:r>
        <w:rPr>
          <w:sz w:val="18"/>
        </w:rPr>
        <w:t xml:space="preserve"> </w:t>
      </w:r>
      <w:r>
        <w:t>in the ServiceMeasurement element</w:t>
      </w:r>
      <w:r w:rsidRPr="007E5C0A">
        <w:rPr>
          <w:b/>
        </w:rPr>
        <w:t xml:space="preserve"> </w:t>
      </w:r>
    </w:p>
    <w:p w14:paraId="0B127148" w14:textId="77777777" w:rsidR="007E5C0A" w:rsidRDefault="007E5C0A" w:rsidP="007E5C0A">
      <w:pPr>
        <w:widowControl w:val="0"/>
        <w:autoSpaceDE w:val="0"/>
        <w:autoSpaceDN w:val="0"/>
        <w:adjustRightInd w:val="0"/>
        <w:spacing w:line="288" w:lineRule="auto"/>
        <w:ind w:left="360"/>
        <w:textAlignment w:val="baseline"/>
      </w:pPr>
    </w:p>
    <w:p w14:paraId="4359B6E2" w14:textId="77777777" w:rsidR="00601FC0" w:rsidRDefault="00601FC0" w:rsidP="007E5C0A">
      <w:pPr>
        <w:widowControl w:val="0"/>
        <w:autoSpaceDE w:val="0"/>
        <w:autoSpaceDN w:val="0"/>
        <w:adjustRightInd w:val="0"/>
        <w:spacing w:line="288" w:lineRule="auto"/>
        <w:ind w:left="360"/>
        <w:textAlignment w:val="baseline"/>
      </w:pPr>
    </w:p>
    <w:p w14:paraId="63C9E752" w14:textId="77777777" w:rsidR="00601FC0" w:rsidRPr="007E5C0A" w:rsidRDefault="00601FC0" w:rsidP="007E5C0A">
      <w:pPr>
        <w:widowControl w:val="0"/>
        <w:autoSpaceDE w:val="0"/>
        <w:autoSpaceDN w:val="0"/>
        <w:adjustRightInd w:val="0"/>
        <w:spacing w:line="288" w:lineRule="auto"/>
        <w:ind w:left="360"/>
        <w:textAlignment w:val="baseline"/>
      </w:pPr>
    </w:p>
    <w:p w14:paraId="7292409C" w14:textId="11B2C4F7" w:rsidR="0085002F" w:rsidRDefault="0095784F" w:rsidP="0095784F">
      <w:pPr>
        <w:widowControl w:val="0"/>
        <w:autoSpaceDE w:val="0"/>
        <w:autoSpaceDN w:val="0"/>
        <w:adjustRightInd w:val="0"/>
        <w:spacing w:line="288" w:lineRule="auto"/>
        <w:textAlignment w:val="baseline"/>
        <w:rPr>
          <w:b/>
        </w:rPr>
      </w:pPr>
      <w:r>
        <w:rPr>
          <w:b/>
        </w:rPr>
        <w:t>Sample Data Set</w:t>
      </w:r>
      <w:r w:rsidR="0085002F" w:rsidRPr="0095784F">
        <w:rPr>
          <w:b/>
        </w:rPr>
        <w:t>:</w:t>
      </w:r>
    </w:p>
    <w:p w14:paraId="75DF6ABA" w14:textId="77777777" w:rsidR="00601FC0" w:rsidRDefault="00601FC0" w:rsidP="0095784F">
      <w:pPr>
        <w:widowControl w:val="0"/>
        <w:autoSpaceDE w:val="0"/>
        <w:autoSpaceDN w:val="0"/>
        <w:adjustRightInd w:val="0"/>
        <w:spacing w:line="288" w:lineRule="auto"/>
        <w:textAlignment w:val="baseline"/>
        <w:rPr>
          <w:b/>
        </w:rPr>
      </w:pPr>
    </w:p>
    <w:p w14:paraId="170E605A" w14:textId="0F2C569F" w:rsidR="00601FC0" w:rsidRPr="0095784F" w:rsidRDefault="00732537" w:rsidP="0095784F">
      <w:pPr>
        <w:widowControl w:val="0"/>
        <w:autoSpaceDE w:val="0"/>
        <w:autoSpaceDN w:val="0"/>
        <w:adjustRightInd w:val="0"/>
        <w:spacing w:line="288" w:lineRule="auto"/>
        <w:textAlignment w:val="baseline"/>
        <w:rPr>
          <w:b/>
        </w:rPr>
      </w:pPr>
      <w:r w:rsidRPr="00732537">
        <w:rPr>
          <w:noProof/>
        </w:rPr>
        <w:drawing>
          <wp:inline distT="0" distB="0" distL="0" distR="0" wp14:anchorId="3303B7E7" wp14:editId="2D0E20D2">
            <wp:extent cx="5943600" cy="447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447040"/>
                    </a:xfrm>
                    <a:prstGeom prst="rect">
                      <a:avLst/>
                    </a:prstGeom>
                  </pic:spPr>
                </pic:pic>
              </a:graphicData>
            </a:graphic>
          </wp:inline>
        </w:drawing>
      </w:r>
    </w:p>
    <w:p w14:paraId="7797F65B" w14:textId="77777777" w:rsidR="0095784F" w:rsidRDefault="0095784F" w:rsidP="0095784F">
      <w:pPr>
        <w:widowControl w:val="0"/>
        <w:autoSpaceDE w:val="0"/>
        <w:autoSpaceDN w:val="0"/>
        <w:adjustRightInd w:val="0"/>
        <w:spacing w:line="288" w:lineRule="auto"/>
        <w:textAlignment w:val="baseline"/>
      </w:pPr>
    </w:p>
    <w:p w14:paraId="534CCB5B" w14:textId="0A6FC604" w:rsidR="0095784F" w:rsidRDefault="0095784F" w:rsidP="0095784F">
      <w:pPr>
        <w:widowControl w:val="0"/>
        <w:autoSpaceDE w:val="0"/>
        <w:autoSpaceDN w:val="0"/>
        <w:adjustRightInd w:val="0"/>
        <w:spacing w:line="288" w:lineRule="auto"/>
        <w:textAlignment w:val="baseline"/>
      </w:pPr>
      <w:r>
        <w:rPr>
          <w:b/>
        </w:rPr>
        <w:t>Sample XML for sample data set</w:t>
      </w:r>
      <w:r>
        <w:t>:</w:t>
      </w:r>
    </w:p>
    <w:p w14:paraId="2CB9189B" w14:textId="728E6A82" w:rsidR="000C1E6C" w:rsidRPr="005353D2" w:rsidRDefault="007E5C0A" w:rsidP="003F406D">
      <w:pPr>
        <w:pStyle w:val="BodyText1"/>
        <w:rPr>
          <w:color w:val="000096"/>
          <w:sz w:val="16"/>
          <w:szCs w:val="16"/>
        </w:rPr>
      </w:pPr>
      <w:r w:rsidRPr="007E5C0A">
        <w:rPr>
          <w:color w:val="000000"/>
          <w:sz w:val="16"/>
          <w:szCs w:val="16"/>
        </w:rPr>
        <w:br/>
      </w:r>
      <w:r w:rsidR="0093094E" w:rsidRPr="0093094E">
        <w:rPr>
          <w:color w:val="8B26C9"/>
          <w:sz w:val="16"/>
          <w:szCs w:val="16"/>
          <w:rPrChange w:id="199" w:author="Tim Whitton" w:date="2012-06-21T08:35:00Z">
            <w:rPr>
              <w:color w:val="006400"/>
              <w:sz w:val="24"/>
              <w:szCs w:val="24"/>
            </w:rPr>
          </w:rPrChange>
        </w:rPr>
        <w:t>&lt;!-- Use Case #1 Sample XML --&gt;</w:t>
      </w:r>
      <w:r w:rsidR="0093094E" w:rsidRPr="0093094E">
        <w:rPr>
          <w:color w:val="8B26C9"/>
          <w:sz w:val="16"/>
          <w:szCs w:val="16"/>
          <w:rPrChange w:id="200" w:author="Tim Whitton" w:date="2012-06-21T08:35:00Z">
            <w:rPr>
              <w:color w:val="000000"/>
              <w:sz w:val="24"/>
              <w:szCs w:val="24"/>
            </w:rPr>
          </w:rPrChange>
        </w:rPr>
        <w:br/>
        <w:t>&lt;?xml version="1.0" encoding="UTF-8"?&gt;</w:t>
      </w:r>
      <w:r w:rsidR="0093094E" w:rsidRPr="0093094E">
        <w:rPr>
          <w:color w:val="8B26C9"/>
          <w:sz w:val="16"/>
          <w:szCs w:val="16"/>
          <w:rPrChange w:id="201" w:author="Tim Whitton" w:date="2012-06-21T08:35:00Z">
            <w:rPr>
              <w:color w:val="000000"/>
              <w:sz w:val="24"/>
              <w:szCs w:val="24"/>
            </w:rPr>
          </w:rPrChange>
        </w:rPr>
        <w:br/>
        <w:t>&lt;ns2:ServiceMeasurementMessage xmlns:xsi="http://www.w3.org/2001/XMLSchema-instance"</w:t>
      </w:r>
      <w:r w:rsidR="0093094E" w:rsidRPr="0093094E">
        <w:rPr>
          <w:color w:val="8B26C9"/>
          <w:sz w:val="16"/>
          <w:szCs w:val="16"/>
          <w:rPrChange w:id="202" w:author="Tim Whitton" w:date="2012-06-21T08:35:00Z">
            <w:rPr>
              <w:color w:val="000000"/>
              <w:sz w:val="24"/>
              <w:szCs w:val="24"/>
            </w:rPr>
          </w:rPrChange>
        </w:rPr>
        <w:br/>
        <w:t xml:space="preserve"> xsi:schemaLocation="http://www.cablelabs.com/namespaces/safi/xsd/sms/1.1 CL-SaFI-SMS-1.1.0.xsd"</w:t>
      </w:r>
      <w:r w:rsidR="0093094E" w:rsidRPr="0093094E">
        <w:rPr>
          <w:color w:val="8B26C9"/>
          <w:sz w:val="16"/>
          <w:szCs w:val="16"/>
          <w:rPrChange w:id="203" w:author="Tim Whitton" w:date="2012-06-21T08:35:00Z">
            <w:rPr>
              <w:color w:val="000000"/>
              <w:sz w:val="24"/>
              <w:szCs w:val="24"/>
            </w:rPr>
          </w:rPrChange>
        </w:rPr>
        <w:br/>
        <w:t xml:space="preserve"> xmlns:ns1="http://www.cablelabs.com/namespaces/safi/xsd/com/1.1"</w:t>
      </w:r>
      <w:r w:rsidR="0093094E" w:rsidRPr="0093094E">
        <w:rPr>
          <w:color w:val="8B26C9"/>
          <w:sz w:val="16"/>
          <w:szCs w:val="16"/>
          <w:rPrChange w:id="204" w:author="Tim Whitton" w:date="2012-06-21T08:35:00Z">
            <w:rPr>
              <w:color w:val="000000"/>
              <w:sz w:val="24"/>
              <w:szCs w:val="24"/>
            </w:rPr>
          </w:rPrChange>
        </w:rPr>
        <w:br/>
        <w:t xml:space="preserve"> xmlns:ns2="http://www.cablelabs.com/namespaces/safi/xsd/sms/1.1"&gt;</w:t>
      </w:r>
      <w:r w:rsidR="0093094E" w:rsidRPr="0093094E">
        <w:rPr>
          <w:color w:val="8B26C9"/>
          <w:sz w:val="16"/>
          <w:szCs w:val="16"/>
          <w:rPrChange w:id="205" w:author="Tim Whitton" w:date="2012-06-21T08:35:00Z">
            <w:rPr>
              <w:color w:val="000000"/>
              <w:sz w:val="24"/>
              <w:szCs w:val="24"/>
            </w:rPr>
          </w:rPrChange>
        </w:rPr>
        <w:br/>
        <w:t xml:space="preserve">    &lt;ns2:Version MajorVersion="1" MinorVersion="1" MinSchemaVersion="1"/&gt;</w:t>
      </w:r>
      <w:r w:rsidR="0093094E" w:rsidRPr="0093094E">
        <w:rPr>
          <w:color w:val="8B26C9"/>
          <w:sz w:val="16"/>
          <w:szCs w:val="16"/>
          <w:rPrChange w:id="206" w:author="Tim Whitton" w:date="2012-06-21T08:35:00Z">
            <w:rPr>
              <w:color w:val="000000"/>
              <w:sz w:val="24"/>
              <w:szCs w:val="24"/>
            </w:rPr>
          </w:rPrChange>
        </w:rPr>
        <w:br/>
        <w:t xml:space="preserve">    &lt;ns2:MessageTime&gt;2009-05-21T18:13:51.0Z&lt;/ns2:MessageTime&gt;</w:t>
      </w:r>
      <w:r w:rsidR="0093094E" w:rsidRPr="0093094E">
        <w:rPr>
          <w:color w:val="8B26C9"/>
          <w:sz w:val="16"/>
          <w:szCs w:val="16"/>
          <w:rPrChange w:id="207" w:author="Tim Whitton" w:date="2012-06-21T08:35:00Z">
            <w:rPr>
              <w:color w:val="000000"/>
              <w:sz w:val="24"/>
              <w:szCs w:val="24"/>
            </w:rPr>
          </w:rPrChange>
        </w:rPr>
        <w:br/>
        <w:t xml:space="preserve">    &lt;ns2:ServiceMeasurement&gt;</w:t>
      </w:r>
      <w:r w:rsidR="0093094E" w:rsidRPr="0093094E">
        <w:rPr>
          <w:color w:val="8B26C9"/>
          <w:sz w:val="16"/>
          <w:szCs w:val="16"/>
          <w:rPrChange w:id="208" w:author="Tim Whitton" w:date="2012-06-21T08:35:00Z">
            <w:rPr>
              <w:color w:val="000000"/>
              <w:sz w:val="24"/>
              <w:szCs w:val="24"/>
            </w:rPr>
          </w:rPrChange>
        </w:rPr>
        <w:br/>
        <w:t xml:space="preserve">        &lt;!-- startTime is the earliest of any VodEventPackage@sessionStart and endTime is the latest</w:t>
      </w:r>
      <w:r w:rsidR="0093094E" w:rsidRPr="0093094E">
        <w:rPr>
          <w:color w:val="8B26C9"/>
          <w:sz w:val="16"/>
          <w:szCs w:val="16"/>
          <w:rPrChange w:id="209" w:author="Tim Whitton" w:date="2012-06-21T08:35:00Z">
            <w:rPr>
              <w:color w:val="000000"/>
              <w:sz w:val="24"/>
              <w:szCs w:val="24"/>
            </w:rPr>
          </w:rPrChange>
        </w:rPr>
        <w:br/>
        <w:t xml:space="preserve">            of any VodEventPackage@sessionStart --&gt;</w:t>
      </w:r>
      <w:r w:rsidR="0093094E" w:rsidRPr="0093094E">
        <w:rPr>
          <w:color w:val="8B26C9"/>
          <w:sz w:val="16"/>
          <w:szCs w:val="16"/>
          <w:rPrChange w:id="210" w:author="Tim Whitton" w:date="2012-06-21T08:35:00Z">
            <w:rPr>
              <w:color w:val="000000"/>
              <w:sz w:val="24"/>
              <w:szCs w:val="24"/>
            </w:rPr>
          </w:rPrChange>
        </w:rPr>
        <w:br/>
        <w:t xml:space="preserve">        &lt;ns2:SMTimeRange starttime="2012-02-01T09:15:32.563-05:00" endtime="2012-02-01T09:15:32.563-05:00"/&gt;</w:t>
      </w:r>
      <w:r w:rsidR="0093094E" w:rsidRPr="0093094E">
        <w:rPr>
          <w:color w:val="8B26C9"/>
          <w:sz w:val="16"/>
          <w:szCs w:val="16"/>
          <w:rPrChange w:id="211" w:author="Tim Whitton" w:date="2012-06-21T08:35:00Z">
            <w:rPr>
              <w:color w:val="000000"/>
              <w:sz w:val="24"/>
              <w:szCs w:val="24"/>
            </w:rPr>
          </w:rPrChange>
        </w:rPr>
        <w:br/>
        <w:t xml:space="preserve">        &lt;!-- The ServiceMeasurement element will NOT have a GeoCode element  --&gt;</w:t>
      </w:r>
      <w:r w:rsidR="0093094E" w:rsidRPr="0093094E">
        <w:rPr>
          <w:color w:val="8B26C9"/>
          <w:sz w:val="16"/>
          <w:szCs w:val="16"/>
          <w:rPrChange w:id="212" w:author="Tim Whitton" w:date="2012-06-21T08:35:00Z">
            <w:rPr>
              <w:color w:val="000000"/>
              <w:sz w:val="24"/>
              <w:szCs w:val="24"/>
            </w:rPr>
          </w:rPrChange>
        </w:rPr>
        <w:br/>
        <w:t xml:space="preserve">        &lt;!-- This Measurement element is providing VOD data.  Measurement elements can contain any</w:t>
      </w:r>
      <w:r w:rsidR="0093094E" w:rsidRPr="0093094E">
        <w:rPr>
          <w:color w:val="8B26C9"/>
          <w:sz w:val="16"/>
          <w:szCs w:val="16"/>
          <w:rPrChange w:id="213" w:author="Tim Whitton" w:date="2012-06-21T08:35:00Z">
            <w:rPr>
              <w:color w:val="000000"/>
              <w:sz w:val="24"/>
              <w:szCs w:val="24"/>
            </w:rPr>
          </w:rPrChange>
        </w:rPr>
        <w:br/>
        <w:t xml:space="preserve">            number of VodEventPackage elements and these elements can be from different sessions,</w:t>
      </w:r>
      <w:r w:rsidR="0093094E" w:rsidRPr="0093094E">
        <w:rPr>
          <w:color w:val="8B26C9"/>
          <w:sz w:val="16"/>
          <w:szCs w:val="16"/>
          <w:rPrChange w:id="214" w:author="Tim Whitton" w:date="2012-06-21T08:35:00Z">
            <w:rPr>
              <w:color w:val="000000"/>
              <w:sz w:val="24"/>
              <w:szCs w:val="24"/>
            </w:rPr>
          </w:rPrChange>
        </w:rPr>
        <w:br/>
        <w:t xml:space="preserve">            for different campaign items, different assets, etc. --&gt;</w:t>
      </w:r>
      <w:r w:rsidR="0093094E" w:rsidRPr="0093094E">
        <w:rPr>
          <w:color w:val="8B26C9"/>
          <w:sz w:val="16"/>
          <w:szCs w:val="16"/>
          <w:rPrChange w:id="215" w:author="Tim Whitton" w:date="2012-06-21T08:35:00Z">
            <w:rPr>
              <w:color w:val="000000"/>
              <w:sz w:val="24"/>
              <w:szCs w:val="24"/>
            </w:rPr>
          </w:rPrChange>
        </w:rPr>
        <w:br/>
        <w:t xml:space="preserve">        &lt;!-- The process attribute defines how this message should be processed in relation to others.</w:t>
      </w:r>
      <w:r w:rsidR="0093094E" w:rsidRPr="0093094E">
        <w:rPr>
          <w:color w:val="8B26C9"/>
          <w:sz w:val="16"/>
          <w:szCs w:val="16"/>
          <w:rPrChange w:id="216" w:author="Tim Whitton" w:date="2012-06-21T08:35:00Z">
            <w:rPr>
              <w:color w:val="000000"/>
              <w:sz w:val="24"/>
              <w:szCs w:val="24"/>
            </w:rPr>
          </w:rPrChange>
        </w:rPr>
        <w:br/>
        <w:t xml:space="preserve">             Messages flagged with the "additive" attribute should be added to other recieved</w:t>
      </w:r>
      <w:r w:rsidR="0093094E" w:rsidRPr="0093094E">
        <w:rPr>
          <w:color w:val="8B26C9"/>
          <w:sz w:val="16"/>
          <w:szCs w:val="16"/>
          <w:rPrChange w:id="217" w:author="Tim Whitton" w:date="2012-06-21T08:35:00Z">
            <w:rPr>
              <w:color w:val="000000"/>
              <w:sz w:val="24"/>
              <w:szCs w:val="24"/>
            </w:rPr>
          </w:rPrChange>
        </w:rPr>
        <w:br/>
        <w:t xml:space="preserve">             reports for same time period and identifiers. While messages with the "overwrite"</w:t>
      </w:r>
      <w:r w:rsidR="0093094E" w:rsidRPr="0093094E">
        <w:rPr>
          <w:color w:val="8B26C9"/>
          <w:sz w:val="16"/>
          <w:szCs w:val="16"/>
          <w:rPrChange w:id="218" w:author="Tim Whitton" w:date="2012-06-21T08:35:00Z">
            <w:rPr>
              <w:color w:val="000000"/>
              <w:sz w:val="24"/>
              <w:szCs w:val="24"/>
            </w:rPr>
          </w:rPrChange>
        </w:rPr>
        <w:br/>
        <w:t xml:space="preserve">             attribute should replace records for the identifiers --&gt;</w:t>
      </w:r>
      <w:r w:rsidR="0093094E" w:rsidRPr="0093094E">
        <w:rPr>
          <w:color w:val="8B26C9"/>
          <w:sz w:val="16"/>
          <w:szCs w:val="16"/>
          <w:rPrChange w:id="219" w:author="Tim Whitton" w:date="2012-06-21T08:35:00Z">
            <w:rPr>
              <w:color w:val="000000"/>
              <w:sz w:val="24"/>
              <w:szCs w:val="24"/>
            </w:rPr>
          </w:rPrChange>
        </w:rPr>
        <w:br/>
        <w:t xml:space="preserve">        &lt;!-- "reporting" Defines if this message contains final/complete data or if it is a partial/incremental update.--&gt;</w:t>
      </w:r>
      <w:r w:rsidR="0093094E" w:rsidRPr="0093094E">
        <w:rPr>
          <w:color w:val="8B26C9"/>
          <w:sz w:val="16"/>
          <w:szCs w:val="16"/>
          <w:rPrChange w:id="220" w:author="Tim Whitton" w:date="2012-06-21T08:35:00Z">
            <w:rPr>
              <w:color w:val="000000"/>
              <w:sz w:val="24"/>
              <w:szCs w:val="24"/>
            </w:rPr>
          </w:rPrChange>
        </w:rPr>
        <w:br/>
        <w:t xml:space="preserve">        &lt;ns2:Measurement process="overwrite" reporting="final"</w:t>
      </w:r>
      <w:r w:rsidR="0093094E" w:rsidRPr="0093094E">
        <w:rPr>
          <w:color w:val="8B26C9"/>
          <w:sz w:val="16"/>
          <w:szCs w:val="16"/>
          <w:rPrChange w:id="221" w:author="Tim Whitton" w:date="2012-06-21T08:35:00Z">
            <w:rPr>
              <w:color w:val="000000"/>
              <w:sz w:val="24"/>
              <w:szCs w:val="24"/>
            </w:rPr>
          </w:rPrChange>
        </w:rPr>
        <w:br/>
        <w:t xml:space="preserve">            xsi:type="ns2:VodResponseType"&gt;</w:t>
      </w:r>
      <w:r w:rsidR="0093094E" w:rsidRPr="0093094E">
        <w:rPr>
          <w:color w:val="8B26C9"/>
          <w:sz w:val="16"/>
          <w:szCs w:val="16"/>
          <w:rPrChange w:id="222" w:author="Tim Whitton" w:date="2012-06-21T08:35:00Z">
            <w:rPr>
              <w:color w:val="000000"/>
              <w:sz w:val="24"/>
              <w:szCs w:val="24"/>
            </w:rPr>
          </w:rPrChange>
        </w:rPr>
        <w:br/>
        <w:t xml:space="preserve">            &lt;ns2:VodEventPackage</w:t>
      </w:r>
      <w:r w:rsidR="0093094E" w:rsidRPr="0093094E">
        <w:rPr>
          <w:color w:val="8B26C9"/>
          <w:sz w:val="16"/>
          <w:szCs w:val="16"/>
          <w:rPrChange w:id="223" w:author="Tim Whitton" w:date="2012-06-21T08:35:00Z">
            <w:rPr>
              <w:color w:val="000000"/>
              <w:sz w:val="24"/>
              <w:szCs w:val="24"/>
            </w:rPr>
          </w:rPrChange>
        </w:rPr>
        <w:br/>
        <w:t xml:space="preserve">                &lt;ns2:VodSessionInfo sessionID="smgqa34209vfe178954"</w:t>
      </w:r>
      <w:r w:rsidR="0093094E" w:rsidRPr="0093094E">
        <w:rPr>
          <w:color w:val="8B26C9"/>
          <w:sz w:val="16"/>
          <w:szCs w:val="16"/>
          <w:rPrChange w:id="224" w:author="Tim Whitton" w:date="2012-06-21T08:35:00Z">
            <w:rPr>
              <w:color w:val="000000"/>
              <w:sz w:val="24"/>
              <w:szCs w:val="24"/>
            </w:rPr>
          </w:rPrChange>
        </w:rPr>
        <w:br/>
        <w:t xml:space="preserve">                    sessionStart="2012-02-01T09:15:32.563-05:00" hhID="MES89234782457629hhID"</w:t>
      </w:r>
      <w:r w:rsidR="0093094E" w:rsidRPr="0093094E">
        <w:rPr>
          <w:color w:val="8B26C9"/>
          <w:sz w:val="16"/>
          <w:szCs w:val="16"/>
          <w:rPrChange w:id="225" w:author="Tim Whitton" w:date="2012-06-21T08:35:00Z">
            <w:rPr>
              <w:color w:val="000000"/>
              <w:sz w:val="24"/>
              <w:szCs w:val="24"/>
            </w:rPr>
          </w:rPrChange>
        </w:rPr>
        <w:br/>
        <w:t xml:space="preserve">                    provider="ABC_HD" variant="STB" vodSystemRef="EST274"&gt;</w:t>
      </w:r>
      <w:r w:rsidR="0093094E" w:rsidRPr="0093094E">
        <w:rPr>
          <w:color w:val="8B26C9"/>
          <w:sz w:val="16"/>
          <w:szCs w:val="16"/>
          <w:rPrChange w:id="226" w:author="Tim Whitton" w:date="2012-06-21T08:35:00Z">
            <w:rPr>
              <w:color w:val="000000"/>
              <w:sz w:val="24"/>
              <w:szCs w:val="24"/>
            </w:rPr>
          </w:rPrChange>
        </w:rPr>
        <w:br/>
        <w:t xml:space="preserve">                    &lt;TitleInfo titlePAID="datg.com/Title/BOEV1423409500000000"</w:t>
      </w:r>
      <w:r w:rsidR="0093094E" w:rsidRPr="0093094E">
        <w:rPr>
          <w:color w:val="8B26C9"/>
          <w:sz w:val="16"/>
          <w:szCs w:val="16"/>
          <w:rPrChange w:id="227" w:author="Tim Whitton" w:date="2012-06-21T08:35:00Z">
            <w:rPr>
              <w:color w:val="000000"/>
              <w:sz w:val="24"/>
              <w:szCs w:val="24"/>
            </w:rPr>
          </w:rPrChange>
        </w:rPr>
        <w:br/>
        <w:t xml:space="preserve">                        titleStart="2012-02-01T09:15:32.563-05:00"&gt;</w:t>
      </w:r>
      <w:r w:rsidR="0093094E" w:rsidRPr="0093094E">
        <w:rPr>
          <w:color w:val="8B26C9"/>
          <w:sz w:val="16"/>
          <w:szCs w:val="16"/>
          <w:rPrChange w:id="228" w:author="Tim Whitton" w:date="2012-06-21T08:35:00Z">
            <w:rPr>
              <w:color w:val="000000"/>
              <w:sz w:val="24"/>
              <w:szCs w:val="24"/>
            </w:rPr>
          </w:rPrChange>
        </w:rPr>
        <w:br/>
        <w:t xml:space="preserve">                        &lt;ns2:VodOpportunityInfo placementOpportunityRef="wer12asd23kjlsi456k001"</w:t>
      </w:r>
      <w:r w:rsidR="0093094E" w:rsidRPr="0093094E">
        <w:rPr>
          <w:color w:val="8B26C9"/>
          <w:sz w:val="16"/>
          <w:szCs w:val="16"/>
          <w:rPrChange w:id="229" w:author="Tim Whitton" w:date="2012-06-21T08:35:00Z">
            <w:rPr>
              <w:color w:val="000000"/>
              <w:sz w:val="24"/>
              <w:szCs w:val="24"/>
            </w:rPr>
          </w:rPrChange>
        </w:rPr>
        <w:br/>
        <w:t xml:space="preserve">                            opportunityType="Slate" sessionBreakSequence="1"</w:t>
      </w:r>
      <w:r w:rsidR="0093094E" w:rsidRPr="0093094E">
        <w:rPr>
          <w:color w:val="8B26C9"/>
          <w:sz w:val="16"/>
          <w:szCs w:val="16"/>
          <w:rPrChange w:id="230" w:author="Tim Whitton" w:date="2012-06-21T08:35:00Z">
            <w:rPr>
              <w:color w:val="000000"/>
              <w:sz w:val="24"/>
              <w:szCs w:val="24"/>
            </w:rPr>
          </w:rPrChange>
        </w:rPr>
        <w:br/>
        <w:t xml:space="preserve">                            sessionOpportunitySequence="1" breakOpportunitySequence="1"</w:t>
      </w:r>
      <w:r w:rsidR="0093094E" w:rsidRPr="0093094E">
        <w:rPr>
          <w:color w:val="8B26C9"/>
          <w:sz w:val="16"/>
          <w:szCs w:val="16"/>
          <w:rPrChange w:id="231" w:author="Tim Whitton" w:date="2012-06-21T08:35:00Z">
            <w:rPr>
              <w:color w:val="000000"/>
              <w:sz w:val="24"/>
              <w:szCs w:val="24"/>
            </w:rPr>
          </w:rPrChange>
        </w:rPr>
        <w:br/>
        <w:t xml:space="preserve">                            maxDuration="PT00H00M03S" maxPlacements="1"&gt;</w:t>
      </w:r>
      <w:r w:rsidR="0093094E" w:rsidRPr="0093094E">
        <w:rPr>
          <w:color w:val="8B26C9"/>
          <w:sz w:val="16"/>
          <w:szCs w:val="16"/>
          <w:rPrChange w:id="232" w:author="Tim Whitton" w:date="2012-06-21T08:35:00Z">
            <w:rPr>
              <w:color w:val="000000"/>
              <w:sz w:val="24"/>
              <w:szCs w:val="24"/>
            </w:rPr>
          </w:rPrChange>
        </w:rPr>
        <w:br/>
        <w:t xml:space="preserve">                            &lt;ns2:VodPlacementInfo adAssetPEID="ntDbws5AEd6ukwAfASSET1"</w:t>
      </w:r>
      <w:r w:rsidR="0093094E" w:rsidRPr="0093094E">
        <w:rPr>
          <w:color w:val="8B26C9"/>
          <w:sz w:val="16"/>
          <w:szCs w:val="16"/>
          <w:rPrChange w:id="233" w:author="Tim Whitton" w:date="2012-06-21T08:35:00Z">
            <w:rPr>
              <w:color w:val="000000"/>
              <w:sz w:val="24"/>
              <w:szCs w:val="24"/>
            </w:rPr>
          </w:rPrChange>
        </w:rPr>
        <w:br/>
        <w:t xml:space="preserve">                                adAssetEPSID="0" adAssetPAID="ads.datg.com/Asset/COKE1900002100000000"</w:t>
      </w:r>
      <w:r w:rsidR="0093094E" w:rsidRPr="0093094E">
        <w:rPr>
          <w:color w:val="8B26C9"/>
          <w:sz w:val="16"/>
          <w:szCs w:val="16"/>
          <w:rPrChange w:id="234" w:author="Tim Whitton" w:date="2012-06-21T08:35:00Z">
            <w:rPr>
              <w:color w:val="000000"/>
              <w:sz w:val="24"/>
              <w:szCs w:val="24"/>
            </w:rPr>
          </w:rPrChange>
        </w:rPr>
        <w:br/>
        <w:t xml:space="preserve">                                breakPlacementSequence="1" opportunityPlacementSequence="1" isFirst="true"</w:t>
      </w:r>
      <w:r w:rsidR="0093094E" w:rsidRPr="0093094E">
        <w:rPr>
          <w:color w:val="8B26C9"/>
          <w:sz w:val="16"/>
          <w:szCs w:val="16"/>
          <w:rPrChange w:id="235" w:author="Tim Whitton" w:date="2012-06-21T08:35:00Z">
            <w:rPr>
              <w:color w:val="000000"/>
              <w:sz w:val="24"/>
              <w:szCs w:val="24"/>
            </w:rPr>
          </w:rPrChange>
        </w:rPr>
        <w:br/>
        <w:t xml:space="preserve">                                isLast="true"&gt;</w:t>
      </w:r>
      <w:r w:rsidR="0093094E" w:rsidRPr="0093094E">
        <w:rPr>
          <w:color w:val="8B26C9"/>
          <w:sz w:val="16"/>
          <w:szCs w:val="16"/>
          <w:rPrChange w:id="236" w:author="Tim Whitton" w:date="2012-06-21T08:35:00Z">
            <w:rPr>
              <w:color w:val="000000"/>
              <w:sz w:val="24"/>
              <w:szCs w:val="24"/>
            </w:rPr>
          </w:rPrChange>
        </w:rPr>
        <w:br/>
        <w:t xml:space="preserve">                                &lt;!-- Line 3 --&gt;</w:t>
      </w:r>
      <w:r w:rsidR="0093094E" w:rsidRPr="0093094E">
        <w:rPr>
          <w:color w:val="8B26C9"/>
          <w:sz w:val="16"/>
          <w:szCs w:val="16"/>
          <w:rPrChange w:id="237" w:author="Tim Whitton" w:date="2012-06-21T08:35:00Z">
            <w:rPr>
              <w:color w:val="000000"/>
              <w:sz w:val="24"/>
              <w:szCs w:val="24"/>
            </w:rPr>
          </w:rPrChange>
        </w:rPr>
        <w:br/>
        <w:t xml:space="preserve">                                &lt;ns2:VisitResult viewFlag="true" playTime="PT00H00M03S" runTime="PT00H00M03S"</w:t>
      </w:r>
      <w:r w:rsidR="0093094E" w:rsidRPr="0093094E">
        <w:rPr>
          <w:color w:val="8B26C9"/>
          <w:sz w:val="16"/>
          <w:szCs w:val="16"/>
          <w:rPrChange w:id="238" w:author="Tim Whitton" w:date="2012-06-21T08:35:00Z">
            <w:rPr>
              <w:color w:val="000000"/>
              <w:sz w:val="24"/>
              <w:szCs w:val="24"/>
            </w:rPr>
          </w:rPrChange>
        </w:rPr>
        <w:br/>
        <w:t xml:space="preserve">                                    visitStart="2012-02-01T09:15:32.565-05:00" processingRuleID="VODEventType1"/&gt;</w:t>
      </w:r>
      <w:r w:rsidR="0093094E" w:rsidRPr="0093094E">
        <w:rPr>
          <w:color w:val="8B26C9"/>
          <w:sz w:val="16"/>
          <w:szCs w:val="16"/>
          <w:rPrChange w:id="239" w:author="Tim Whitton" w:date="2012-06-21T08:35:00Z">
            <w:rPr>
              <w:color w:val="000000"/>
              <w:sz w:val="24"/>
              <w:szCs w:val="24"/>
            </w:rPr>
          </w:rPrChange>
        </w:rPr>
        <w:br/>
        <w:t xml:space="preserve">                            &lt;/ns2:VodPlacementInfo&gt;</w:t>
      </w:r>
      <w:r w:rsidR="0093094E" w:rsidRPr="0093094E">
        <w:rPr>
          <w:color w:val="8B26C9"/>
          <w:sz w:val="16"/>
          <w:szCs w:val="16"/>
          <w:rPrChange w:id="240" w:author="Tim Whitton" w:date="2012-06-21T08:35:00Z">
            <w:rPr>
              <w:color w:val="000000"/>
              <w:sz w:val="24"/>
              <w:szCs w:val="24"/>
            </w:rPr>
          </w:rPrChange>
        </w:rPr>
        <w:br/>
        <w:t xml:space="preserve">                        &lt;/ns2:VodOpportunityInfo&gt;</w:t>
      </w:r>
      <w:r w:rsidR="0093094E" w:rsidRPr="0093094E">
        <w:rPr>
          <w:color w:val="8B26C9"/>
          <w:sz w:val="16"/>
          <w:szCs w:val="16"/>
          <w:rPrChange w:id="241" w:author="Tim Whitton" w:date="2012-06-21T08:35:00Z">
            <w:rPr>
              <w:color w:val="000000"/>
              <w:sz w:val="24"/>
              <w:szCs w:val="24"/>
            </w:rPr>
          </w:rPrChange>
        </w:rPr>
        <w:br/>
        <w:t xml:space="preserve">                        &lt;ns2:VodOpportunityinfo placementOpportunityRef="wer12asd23kjlsi456k002"</w:t>
      </w:r>
      <w:r w:rsidR="0093094E" w:rsidRPr="0093094E">
        <w:rPr>
          <w:color w:val="8B26C9"/>
          <w:sz w:val="16"/>
          <w:szCs w:val="16"/>
          <w:rPrChange w:id="242" w:author="Tim Whitton" w:date="2012-06-21T08:35:00Z">
            <w:rPr>
              <w:color w:val="000000"/>
              <w:sz w:val="24"/>
              <w:szCs w:val="24"/>
            </w:rPr>
          </w:rPrChange>
        </w:rPr>
        <w:br/>
        <w:t xml:space="preserve">                            opportunityType="Pre-roll" sessionBreakSequence="1"</w:t>
      </w:r>
      <w:r w:rsidR="0093094E" w:rsidRPr="0093094E">
        <w:rPr>
          <w:color w:val="8B26C9"/>
          <w:sz w:val="16"/>
          <w:szCs w:val="16"/>
          <w:rPrChange w:id="243" w:author="Tim Whitton" w:date="2012-06-21T08:35:00Z">
            <w:rPr>
              <w:color w:val="000000"/>
              <w:sz w:val="24"/>
              <w:szCs w:val="24"/>
            </w:rPr>
          </w:rPrChange>
        </w:rPr>
        <w:br/>
        <w:t xml:space="preserve">                            sessionOpportunitySequence="2" breakOpportunitySequence="2"</w:t>
      </w:r>
      <w:r w:rsidR="0093094E" w:rsidRPr="0093094E">
        <w:rPr>
          <w:color w:val="8B26C9"/>
          <w:sz w:val="16"/>
          <w:szCs w:val="16"/>
          <w:rPrChange w:id="244" w:author="Tim Whitton" w:date="2012-06-21T08:35:00Z">
            <w:rPr>
              <w:color w:val="000000"/>
              <w:sz w:val="24"/>
              <w:szCs w:val="24"/>
            </w:rPr>
          </w:rPrChange>
        </w:rPr>
        <w:br/>
        <w:t xml:space="preserve">                            maxDuration="PT00H00M60S" maxPlacements=""&gt;</w:t>
      </w:r>
      <w:r w:rsidR="0093094E" w:rsidRPr="0093094E">
        <w:rPr>
          <w:color w:val="8B26C9"/>
          <w:sz w:val="16"/>
          <w:szCs w:val="16"/>
          <w:rPrChange w:id="245" w:author="Tim Whitton" w:date="2012-06-21T08:35:00Z">
            <w:rPr>
              <w:color w:val="000000"/>
              <w:sz w:val="24"/>
              <w:szCs w:val="24"/>
            </w:rPr>
          </w:rPrChange>
        </w:rPr>
        <w:br/>
        <w:t xml:space="preserve">                            &lt;ns2:VodPlacementInfo adAssetPEID="ntDbws5AEd6ukwAfASSET2"</w:t>
      </w:r>
      <w:r w:rsidR="0093094E" w:rsidRPr="0093094E">
        <w:rPr>
          <w:color w:val="8B26C9"/>
          <w:sz w:val="16"/>
          <w:szCs w:val="16"/>
          <w:rPrChange w:id="246" w:author="Tim Whitton" w:date="2012-06-21T08:35:00Z">
            <w:rPr>
              <w:color w:val="000000"/>
              <w:sz w:val="24"/>
              <w:szCs w:val="24"/>
            </w:rPr>
          </w:rPrChange>
        </w:rPr>
        <w:br/>
        <w:t xml:space="preserve">                                adAssetEPSID="0" adAssetPAID="ads.datg.com/Asset/COOK1900002200000000"</w:t>
      </w:r>
      <w:r w:rsidR="0093094E" w:rsidRPr="0093094E">
        <w:rPr>
          <w:color w:val="8B26C9"/>
          <w:sz w:val="16"/>
          <w:szCs w:val="16"/>
          <w:rPrChange w:id="247" w:author="Tim Whitton" w:date="2012-06-21T08:35:00Z">
            <w:rPr>
              <w:color w:val="000000"/>
              <w:sz w:val="24"/>
              <w:szCs w:val="24"/>
            </w:rPr>
          </w:rPrChange>
        </w:rPr>
        <w:br/>
        <w:t xml:space="preserve">                                breakPlacementSequence="2" opportunityPlacementSequence="1" isFirst="true"</w:t>
      </w:r>
      <w:r w:rsidR="0093094E" w:rsidRPr="0093094E">
        <w:rPr>
          <w:color w:val="8B26C9"/>
          <w:sz w:val="16"/>
          <w:szCs w:val="16"/>
          <w:rPrChange w:id="248" w:author="Tim Whitton" w:date="2012-06-21T08:35:00Z">
            <w:rPr>
              <w:color w:val="000000"/>
              <w:sz w:val="24"/>
              <w:szCs w:val="24"/>
            </w:rPr>
          </w:rPrChange>
        </w:rPr>
        <w:br/>
        <w:t xml:space="preserve">                                isLast="true"&gt;</w:t>
      </w:r>
      <w:r w:rsidR="0093094E" w:rsidRPr="0093094E">
        <w:rPr>
          <w:color w:val="8B26C9"/>
          <w:sz w:val="16"/>
          <w:szCs w:val="16"/>
          <w:rPrChange w:id="249" w:author="Tim Whitton" w:date="2012-06-21T08:35:00Z">
            <w:rPr>
              <w:color w:val="000000"/>
              <w:sz w:val="24"/>
              <w:szCs w:val="24"/>
            </w:rPr>
          </w:rPrChange>
        </w:rPr>
        <w:br/>
        <w:t xml:space="preserve">                                &lt;!-- Line 4 --&gt;</w:t>
      </w:r>
      <w:r w:rsidR="0093094E" w:rsidRPr="0093094E">
        <w:rPr>
          <w:color w:val="8B26C9"/>
          <w:sz w:val="16"/>
          <w:szCs w:val="16"/>
          <w:rPrChange w:id="250" w:author="Tim Whitton" w:date="2012-06-21T08:35:00Z">
            <w:rPr>
              <w:color w:val="000000"/>
              <w:sz w:val="24"/>
              <w:szCs w:val="24"/>
            </w:rPr>
          </w:rPrChange>
        </w:rPr>
        <w:br/>
        <w:t xml:space="preserve">                                &lt;ns2:VisitResult viewFlag="true" playTime="PT00H00M60S" runTime="PT00H00M60S"</w:t>
      </w:r>
      <w:r w:rsidR="0093094E" w:rsidRPr="0093094E">
        <w:rPr>
          <w:color w:val="8B26C9"/>
          <w:sz w:val="16"/>
          <w:szCs w:val="16"/>
          <w:rPrChange w:id="251" w:author="Tim Whitton" w:date="2012-06-21T08:35:00Z">
            <w:rPr>
              <w:color w:val="000000"/>
              <w:sz w:val="24"/>
              <w:szCs w:val="24"/>
            </w:rPr>
          </w:rPrChange>
        </w:rPr>
        <w:br/>
        <w:t xml:space="preserve">                                    visitStart="2012-02-01T09:15:35.565-05:00" processingRuleID="VODEventType1"/&gt;</w:t>
      </w:r>
      <w:r w:rsidR="0093094E" w:rsidRPr="0093094E">
        <w:rPr>
          <w:color w:val="8B26C9"/>
          <w:sz w:val="16"/>
          <w:szCs w:val="16"/>
          <w:rPrChange w:id="252" w:author="Tim Whitton" w:date="2012-06-21T08:35:00Z">
            <w:rPr>
              <w:color w:val="000000"/>
              <w:sz w:val="24"/>
              <w:szCs w:val="24"/>
            </w:rPr>
          </w:rPrChange>
        </w:rPr>
        <w:br/>
        <w:t xml:space="preserve">                            &lt;/ns2:VodPlacementInfo&gt;</w:t>
      </w:r>
      <w:r w:rsidR="0093094E" w:rsidRPr="0093094E">
        <w:rPr>
          <w:color w:val="8B26C9"/>
          <w:sz w:val="16"/>
          <w:szCs w:val="16"/>
          <w:rPrChange w:id="253" w:author="Tim Whitton" w:date="2012-06-21T08:35:00Z">
            <w:rPr>
              <w:color w:val="000000"/>
              <w:sz w:val="24"/>
              <w:szCs w:val="24"/>
            </w:rPr>
          </w:rPrChange>
        </w:rPr>
        <w:br/>
      </w:r>
      <w:r w:rsidR="0093094E" w:rsidRPr="0093094E">
        <w:rPr>
          <w:color w:val="8B26C9"/>
          <w:sz w:val="16"/>
          <w:szCs w:val="16"/>
          <w:rPrChange w:id="254" w:author="Tim Whitton" w:date="2012-06-21T08:35:00Z">
            <w:rPr>
              <w:color w:val="000000"/>
              <w:sz w:val="24"/>
              <w:szCs w:val="24"/>
            </w:rPr>
          </w:rPrChange>
        </w:rPr>
        <w:lastRenderedPageBreak/>
        <w:t xml:space="preserve">                        &lt;/ns2:VodOpportunityinfo&gt;</w:t>
      </w:r>
      <w:r w:rsidR="0093094E" w:rsidRPr="0093094E">
        <w:rPr>
          <w:color w:val="8B26C9"/>
          <w:sz w:val="16"/>
          <w:szCs w:val="16"/>
          <w:rPrChange w:id="255" w:author="Tim Whitton" w:date="2012-06-21T08:35:00Z">
            <w:rPr>
              <w:color w:val="000000"/>
              <w:sz w:val="24"/>
              <w:szCs w:val="24"/>
            </w:rPr>
          </w:rPrChange>
        </w:rPr>
        <w:br/>
        <w:t xml:space="preserve">                        &lt;ns2:VodOpportunityInfo placementOpportunityRef="wer12asd23kjlsi456k004"</w:t>
      </w:r>
      <w:r w:rsidR="0093094E" w:rsidRPr="0093094E">
        <w:rPr>
          <w:color w:val="8B26C9"/>
          <w:sz w:val="16"/>
          <w:szCs w:val="16"/>
          <w:rPrChange w:id="256" w:author="Tim Whitton" w:date="2012-06-21T08:35:00Z">
            <w:rPr>
              <w:color w:val="000000"/>
              <w:sz w:val="24"/>
              <w:szCs w:val="24"/>
            </w:rPr>
          </w:rPrChange>
        </w:rPr>
        <w:br/>
        <w:t xml:space="preserve">                            opportunityType="Mid-roll" sessionBreakSequence="3"</w:t>
      </w:r>
      <w:r w:rsidR="0093094E" w:rsidRPr="0093094E">
        <w:rPr>
          <w:color w:val="8B26C9"/>
          <w:sz w:val="16"/>
          <w:szCs w:val="16"/>
          <w:rPrChange w:id="257" w:author="Tim Whitton" w:date="2012-06-21T08:35:00Z">
            <w:rPr>
              <w:color w:val="000000"/>
              <w:sz w:val="24"/>
              <w:szCs w:val="24"/>
            </w:rPr>
          </w:rPrChange>
        </w:rPr>
        <w:br/>
        <w:t xml:space="preserve">                            sessionOpportunitySequence="4" breakOpportunitySequence="1"</w:t>
      </w:r>
      <w:r w:rsidR="0093094E" w:rsidRPr="0093094E">
        <w:rPr>
          <w:color w:val="8B26C9"/>
          <w:sz w:val="16"/>
          <w:szCs w:val="16"/>
          <w:rPrChange w:id="258" w:author="Tim Whitton" w:date="2012-06-21T08:35:00Z">
            <w:rPr>
              <w:color w:val="000000"/>
              <w:sz w:val="24"/>
              <w:szCs w:val="24"/>
            </w:rPr>
          </w:rPrChange>
        </w:rPr>
        <w:br/>
        <w:t xml:space="preserve">                            maxDuration="PT00H00M60S" maxPlacements="4"&gt;</w:t>
      </w:r>
      <w:r w:rsidR="0093094E" w:rsidRPr="0093094E">
        <w:rPr>
          <w:color w:val="8B26C9"/>
          <w:sz w:val="16"/>
          <w:szCs w:val="16"/>
          <w:rPrChange w:id="259" w:author="Tim Whitton" w:date="2012-06-21T08:35:00Z">
            <w:rPr>
              <w:color w:val="000000"/>
              <w:sz w:val="24"/>
              <w:szCs w:val="24"/>
            </w:rPr>
          </w:rPrChange>
        </w:rPr>
        <w:br/>
        <w:t xml:space="preserve">                            &lt;ns2:VodPlacementInfo adAssetPEID="ntDbws5AEd6ukwAfASSET6"</w:t>
      </w:r>
      <w:r w:rsidR="0093094E" w:rsidRPr="0093094E">
        <w:rPr>
          <w:color w:val="8B26C9"/>
          <w:sz w:val="16"/>
          <w:szCs w:val="16"/>
          <w:rPrChange w:id="260" w:author="Tim Whitton" w:date="2012-06-21T08:35:00Z">
            <w:rPr>
              <w:color w:val="000000"/>
              <w:sz w:val="24"/>
              <w:szCs w:val="24"/>
            </w:rPr>
          </w:rPrChange>
        </w:rPr>
        <w:br/>
        <w:t xml:space="preserve">                                adAssetEPSID="0" adAssetPAID="ads.datg.com/Asset/GRAS1900002600000000"</w:t>
      </w:r>
      <w:r w:rsidR="0093094E" w:rsidRPr="0093094E">
        <w:rPr>
          <w:color w:val="8B26C9"/>
          <w:sz w:val="16"/>
          <w:szCs w:val="16"/>
          <w:rPrChange w:id="261" w:author="Tim Whitton" w:date="2012-06-21T08:35:00Z">
            <w:rPr>
              <w:color w:val="000000"/>
              <w:sz w:val="24"/>
              <w:szCs w:val="24"/>
            </w:rPr>
          </w:rPrChange>
        </w:rPr>
        <w:br/>
        <w:t xml:space="preserve">                                breakPlacementSequence="1" opportunityPlacementSequence="1" isFirst="true"</w:t>
      </w:r>
      <w:r w:rsidR="0093094E" w:rsidRPr="0093094E">
        <w:rPr>
          <w:color w:val="8B26C9"/>
          <w:sz w:val="16"/>
          <w:szCs w:val="16"/>
          <w:rPrChange w:id="262" w:author="Tim Whitton" w:date="2012-06-21T08:35:00Z">
            <w:rPr>
              <w:color w:val="000000"/>
              <w:sz w:val="24"/>
              <w:szCs w:val="24"/>
            </w:rPr>
          </w:rPrChange>
        </w:rPr>
        <w:br/>
        <w:t xml:space="preserve">                                isLast="true"&gt;</w:t>
      </w:r>
      <w:r w:rsidR="0093094E" w:rsidRPr="0093094E">
        <w:rPr>
          <w:color w:val="8B26C9"/>
          <w:sz w:val="16"/>
          <w:szCs w:val="16"/>
          <w:rPrChange w:id="263" w:author="Tim Whitton" w:date="2012-06-21T08:35:00Z">
            <w:rPr>
              <w:color w:val="000000"/>
              <w:sz w:val="24"/>
              <w:szCs w:val="24"/>
            </w:rPr>
          </w:rPrChange>
        </w:rPr>
        <w:br/>
        <w:t xml:space="preserve">                                &lt;!-- Line 8 --&gt;</w:t>
      </w:r>
      <w:r w:rsidR="0093094E" w:rsidRPr="0093094E">
        <w:rPr>
          <w:color w:val="8B26C9"/>
          <w:sz w:val="16"/>
          <w:szCs w:val="16"/>
          <w:rPrChange w:id="264" w:author="Tim Whitton" w:date="2012-06-21T08:35:00Z">
            <w:rPr>
              <w:color w:val="000000"/>
              <w:sz w:val="24"/>
              <w:szCs w:val="24"/>
            </w:rPr>
          </w:rPrChange>
        </w:rPr>
        <w:br/>
        <w:t xml:space="preserve">                                &lt;ns2:VisitResult viewFlag="true" playTime="PT00H00M60S" runTime="PT00H00M60S"</w:t>
      </w:r>
      <w:r w:rsidR="0093094E" w:rsidRPr="0093094E">
        <w:rPr>
          <w:color w:val="8B26C9"/>
          <w:sz w:val="16"/>
          <w:szCs w:val="16"/>
          <w:rPrChange w:id="265" w:author="Tim Whitton" w:date="2012-06-21T08:35:00Z">
            <w:rPr>
              <w:color w:val="000000"/>
              <w:sz w:val="24"/>
              <w:szCs w:val="24"/>
            </w:rPr>
          </w:rPrChange>
        </w:rPr>
        <w:br/>
        <w:t xml:space="preserve">                                    visitStart="2012-02-01T09:34:05.565-05:00" processingRuleID="VODEventType1"/&gt;</w:t>
      </w:r>
      <w:r w:rsidR="0093094E" w:rsidRPr="0093094E">
        <w:rPr>
          <w:color w:val="8B26C9"/>
          <w:sz w:val="16"/>
          <w:szCs w:val="16"/>
          <w:rPrChange w:id="266" w:author="Tim Whitton" w:date="2012-06-21T08:35:00Z">
            <w:rPr>
              <w:color w:val="000000"/>
              <w:sz w:val="24"/>
              <w:szCs w:val="24"/>
            </w:rPr>
          </w:rPrChange>
        </w:rPr>
        <w:br/>
        <w:t xml:space="preserve">                            &lt;/ns2:VodPlacementInfo&gt;</w:t>
      </w:r>
      <w:r w:rsidR="0093094E" w:rsidRPr="0093094E">
        <w:rPr>
          <w:color w:val="8B26C9"/>
          <w:sz w:val="16"/>
          <w:szCs w:val="16"/>
          <w:rPrChange w:id="267" w:author="Tim Whitton" w:date="2012-06-21T08:35:00Z">
            <w:rPr>
              <w:color w:val="000000"/>
              <w:sz w:val="24"/>
              <w:szCs w:val="24"/>
            </w:rPr>
          </w:rPrChange>
        </w:rPr>
        <w:br/>
        <w:t xml:space="preserve">                        &lt;/ns2:VodOpportunityInfo&gt;</w:t>
      </w:r>
      <w:r w:rsidR="0093094E" w:rsidRPr="0093094E">
        <w:rPr>
          <w:color w:val="8B26C9"/>
          <w:sz w:val="16"/>
          <w:szCs w:val="16"/>
          <w:rPrChange w:id="268" w:author="Tim Whitton" w:date="2012-06-21T08:35:00Z">
            <w:rPr>
              <w:color w:val="000000"/>
              <w:sz w:val="24"/>
              <w:szCs w:val="24"/>
            </w:rPr>
          </w:rPrChange>
        </w:rPr>
        <w:br/>
        <w:t xml:space="preserve">                        &lt;ns2:VodOpportunityinfo placementOpportunityRef="wer12asd23kjlsi456k005"</w:t>
      </w:r>
      <w:r w:rsidR="0093094E" w:rsidRPr="0093094E">
        <w:rPr>
          <w:color w:val="8B26C9"/>
          <w:sz w:val="16"/>
          <w:szCs w:val="16"/>
          <w:rPrChange w:id="269" w:author="Tim Whitton" w:date="2012-06-21T08:35:00Z">
            <w:rPr>
              <w:color w:val="000000"/>
              <w:sz w:val="24"/>
              <w:szCs w:val="24"/>
            </w:rPr>
          </w:rPrChange>
        </w:rPr>
        <w:br/>
        <w:t xml:space="preserve">                            opportunityType="Post-roll" sessionBreakSequence="4"</w:t>
      </w:r>
      <w:r w:rsidR="0093094E" w:rsidRPr="0093094E">
        <w:rPr>
          <w:color w:val="8B26C9"/>
          <w:sz w:val="16"/>
          <w:szCs w:val="16"/>
          <w:rPrChange w:id="270" w:author="Tim Whitton" w:date="2012-06-21T08:35:00Z">
            <w:rPr>
              <w:color w:val="000000"/>
              <w:sz w:val="24"/>
              <w:szCs w:val="24"/>
            </w:rPr>
          </w:rPrChange>
        </w:rPr>
        <w:br/>
        <w:t xml:space="preserve">                            sessionOpportunitySequence="5" breakOpportunitySequence="1"</w:t>
      </w:r>
      <w:r w:rsidR="0093094E" w:rsidRPr="0093094E">
        <w:rPr>
          <w:color w:val="8B26C9"/>
          <w:sz w:val="16"/>
          <w:szCs w:val="16"/>
          <w:rPrChange w:id="271" w:author="Tim Whitton" w:date="2012-06-21T08:35:00Z">
            <w:rPr>
              <w:color w:val="000000"/>
              <w:sz w:val="24"/>
              <w:szCs w:val="24"/>
            </w:rPr>
          </w:rPrChange>
        </w:rPr>
        <w:br/>
        <w:t xml:space="preserve">                            maxDuration="PT00H00M60S" maxPlacements="4"&gt;   </w:t>
      </w:r>
      <w:r w:rsidR="0093094E" w:rsidRPr="0093094E">
        <w:rPr>
          <w:color w:val="8B26C9"/>
          <w:sz w:val="16"/>
          <w:szCs w:val="16"/>
          <w:rPrChange w:id="272" w:author="Tim Whitton" w:date="2012-06-21T08:35:00Z">
            <w:rPr>
              <w:color w:val="000000"/>
              <w:sz w:val="24"/>
              <w:szCs w:val="24"/>
            </w:rPr>
          </w:rPrChange>
        </w:rPr>
        <w:br/>
        <w:t xml:space="preserve">                            &lt;ns2:VodPlacementInfo adAssetPEID="ntDbws5AEd6ukwAfASSET7"</w:t>
      </w:r>
      <w:r w:rsidR="0093094E" w:rsidRPr="0093094E">
        <w:rPr>
          <w:color w:val="8B26C9"/>
          <w:sz w:val="16"/>
          <w:szCs w:val="16"/>
          <w:rPrChange w:id="273" w:author="Tim Whitton" w:date="2012-06-21T08:35:00Z">
            <w:rPr>
              <w:color w:val="000000"/>
              <w:sz w:val="24"/>
              <w:szCs w:val="24"/>
            </w:rPr>
          </w:rPrChange>
        </w:rPr>
        <w:br/>
        <w:t xml:space="preserve">                                adAssetEPSID="0" adAssetPAID="ads.datg.com/Asset/CHAI1900002700000000"</w:t>
      </w:r>
      <w:r w:rsidR="0093094E" w:rsidRPr="0093094E">
        <w:rPr>
          <w:color w:val="8B26C9"/>
          <w:sz w:val="16"/>
          <w:szCs w:val="16"/>
          <w:rPrChange w:id="274" w:author="Tim Whitton" w:date="2012-06-21T08:35:00Z">
            <w:rPr>
              <w:color w:val="000000"/>
              <w:sz w:val="24"/>
              <w:szCs w:val="24"/>
            </w:rPr>
          </w:rPrChange>
        </w:rPr>
        <w:br/>
        <w:t xml:space="preserve">                                breakPlacementSequence="1" opportunityPlacementSequence="1" isFirst="true"</w:t>
      </w:r>
      <w:r w:rsidR="0093094E" w:rsidRPr="0093094E">
        <w:rPr>
          <w:color w:val="8B26C9"/>
          <w:sz w:val="16"/>
          <w:szCs w:val="16"/>
          <w:rPrChange w:id="275" w:author="Tim Whitton" w:date="2012-06-21T08:35:00Z">
            <w:rPr>
              <w:color w:val="000000"/>
              <w:sz w:val="24"/>
              <w:szCs w:val="24"/>
            </w:rPr>
          </w:rPrChange>
        </w:rPr>
        <w:br/>
        <w:t xml:space="preserve">                                isLast="false"&gt;</w:t>
      </w:r>
      <w:r w:rsidR="0093094E" w:rsidRPr="0093094E">
        <w:rPr>
          <w:color w:val="8B26C9"/>
          <w:sz w:val="16"/>
          <w:szCs w:val="16"/>
          <w:rPrChange w:id="276" w:author="Tim Whitton" w:date="2012-06-21T08:35:00Z">
            <w:rPr>
              <w:color w:val="000000"/>
              <w:sz w:val="24"/>
              <w:szCs w:val="24"/>
            </w:rPr>
          </w:rPrChange>
        </w:rPr>
        <w:br/>
        <w:t xml:space="preserve">                                &lt;!-- Line 9 --&gt;</w:t>
      </w:r>
      <w:r w:rsidR="0093094E" w:rsidRPr="0093094E">
        <w:rPr>
          <w:color w:val="8B26C9"/>
          <w:sz w:val="16"/>
          <w:szCs w:val="16"/>
          <w:rPrChange w:id="277" w:author="Tim Whitton" w:date="2012-06-21T08:35:00Z">
            <w:rPr>
              <w:color w:val="000000"/>
              <w:sz w:val="24"/>
              <w:szCs w:val="24"/>
            </w:rPr>
          </w:rPrChange>
        </w:rPr>
        <w:br/>
        <w:t xml:space="preserve">                                &lt;ns2:VisitResult viewFlag="true" playTime="PT00H00M30S" runTime="PT00H00M30S"</w:t>
      </w:r>
      <w:r w:rsidR="0093094E" w:rsidRPr="0093094E">
        <w:rPr>
          <w:color w:val="8B26C9"/>
          <w:sz w:val="16"/>
          <w:szCs w:val="16"/>
          <w:rPrChange w:id="278" w:author="Tim Whitton" w:date="2012-06-21T08:35:00Z">
            <w:rPr>
              <w:color w:val="000000"/>
              <w:sz w:val="24"/>
              <w:szCs w:val="24"/>
            </w:rPr>
          </w:rPrChange>
        </w:rPr>
        <w:br/>
        <w:t xml:space="preserve">                                    visitStart="2012-02-01T09:42:35.565-05:00" processingRuleID="VODEventType1"/&gt;</w:t>
      </w:r>
      <w:r w:rsidR="0093094E" w:rsidRPr="0093094E">
        <w:rPr>
          <w:color w:val="8B26C9"/>
          <w:sz w:val="16"/>
          <w:szCs w:val="16"/>
          <w:rPrChange w:id="279" w:author="Tim Whitton" w:date="2012-06-21T08:35:00Z">
            <w:rPr>
              <w:color w:val="000000"/>
              <w:sz w:val="24"/>
              <w:szCs w:val="24"/>
            </w:rPr>
          </w:rPrChange>
        </w:rPr>
        <w:br/>
        <w:t xml:space="preserve">                            &lt;/ns2:VodPlacementInfo&gt;</w:t>
      </w:r>
      <w:r w:rsidR="0093094E" w:rsidRPr="0093094E">
        <w:rPr>
          <w:color w:val="8B26C9"/>
          <w:sz w:val="16"/>
          <w:szCs w:val="16"/>
          <w:rPrChange w:id="280" w:author="Tim Whitton" w:date="2012-06-21T08:35:00Z">
            <w:rPr>
              <w:color w:val="000000"/>
              <w:sz w:val="24"/>
              <w:szCs w:val="24"/>
            </w:rPr>
          </w:rPrChange>
        </w:rPr>
        <w:br/>
        <w:t xml:space="preserve">                            &lt;ns2:VodPlacementInfo adAssetPEID="ntDbws5AEd6ukwAfASSET8"</w:t>
      </w:r>
      <w:r w:rsidR="0093094E" w:rsidRPr="0093094E">
        <w:rPr>
          <w:color w:val="8B26C9"/>
          <w:sz w:val="16"/>
          <w:szCs w:val="16"/>
          <w:rPrChange w:id="281" w:author="Tim Whitton" w:date="2012-06-21T08:35:00Z">
            <w:rPr>
              <w:color w:val="000000"/>
              <w:sz w:val="24"/>
              <w:szCs w:val="24"/>
            </w:rPr>
          </w:rPrChange>
        </w:rPr>
        <w:br/>
        <w:t xml:space="preserve">                                adAssetEPSID="0" adAssetPAID="ads.datg.com/Asset/BROM1900002800000000"</w:t>
      </w:r>
      <w:r w:rsidR="0093094E" w:rsidRPr="0093094E">
        <w:rPr>
          <w:color w:val="8B26C9"/>
          <w:sz w:val="16"/>
          <w:szCs w:val="16"/>
          <w:rPrChange w:id="282" w:author="Tim Whitton" w:date="2012-06-21T08:35:00Z">
            <w:rPr>
              <w:color w:val="000000"/>
              <w:sz w:val="24"/>
              <w:szCs w:val="24"/>
            </w:rPr>
          </w:rPrChange>
        </w:rPr>
        <w:br/>
        <w:t xml:space="preserve">                                breakPlacementSequence="2" opportunityPlacementSequence="2" isFirst="false"</w:t>
      </w:r>
      <w:r w:rsidR="0093094E" w:rsidRPr="0093094E">
        <w:rPr>
          <w:color w:val="8B26C9"/>
          <w:sz w:val="16"/>
          <w:szCs w:val="16"/>
          <w:rPrChange w:id="283" w:author="Tim Whitton" w:date="2012-06-21T08:35:00Z">
            <w:rPr>
              <w:color w:val="000000"/>
              <w:sz w:val="24"/>
              <w:szCs w:val="24"/>
            </w:rPr>
          </w:rPrChange>
        </w:rPr>
        <w:br/>
        <w:t xml:space="preserve">                                isLast="true"&gt;</w:t>
      </w:r>
      <w:r w:rsidR="0093094E" w:rsidRPr="0093094E">
        <w:rPr>
          <w:color w:val="8B26C9"/>
          <w:sz w:val="16"/>
          <w:szCs w:val="16"/>
          <w:rPrChange w:id="284" w:author="Tim Whitton" w:date="2012-06-21T08:35:00Z">
            <w:rPr>
              <w:color w:val="000000"/>
              <w:sz w:val="24"/>
              <w:szCs w:val="24"/>
            </w:rPr>
          </w:rPrChange>
        </w:rPr>
        <w:br/>
        <w:t xml:space="preserve">                                &lt;!-- Line 10 --&gt;</w:t>
      </w:r>
      <w:r w:rsidR="0093094E" w:rsidRPr="0093094E">
        <w:rPr>
          <w:color w:val="8B26C9"/>
          <w:sz w:val="16"/>
          <w:szCs w:val="16"/>
          <w:rPrChange w:id="285" w:author="Tim Whitton" w:date="2012-06-21T08:35:00Z">
            <w:rPr>
              <w:color w:val="000000"/>
              <w:sz w:val="24"/>
              <w:szCs w:val="24"/>
            </w:rPr>
          </w:rPrChange>
        </w:rPr>
        <w:br/>
        <w:t xml:space="preserve">                                &lt;ns2:VisitResult viewFlag="true" playTime="PT00H00M30S" runTime="PT00H00M30S"</w:t>
      </w:r>
      <w:r w:rsidR="0093094E" w:rsidRPr="0093094E">
        <w:rPr>
          <w:color w:val="8B26C9"/>
          <w:sz w:val="16"/>
          <w:szCs w:val="16"/>
          <w:rPrChange w:id="286" w:author="Tim Whitton" w:date="2012-06-21T08:35:00Z">
            <w:rPr>
              <w:color w:val="000000"/>
              <w:sz w:val="24"/>
              <w:szCs w:val="24"/>
            </w:rPr>
          </w:rPrChange>
        </w:rPr>
        <w:br/>
        <w:t xml:space="preserve">                                    visitStart="2012-02-01T09:43:05.565-05:00" processingRuleID="VODEventType1"/&gt;</w:t>
      </w:r>
      <w:r w:rsidR="0093094E" w:rsidRPr="0093094E">
        <w:rPr>
          <w:color w:val="8B26C9"/>
          <w:sz w:val="16"/>
          <w:szCs w:val="16"/>
          <w:rPrChange w:id="287" w:author="Tim Whitton" w:date="2012-06-21T08:35:00Z">
            <w:rPr>
              <w:color w:val="000000"/>
              <w:sz w:val="24"/>
              <w:szCs w:val="24"/>
            </w:rPr>
          </w:rPrChange>
        </w:rPr>
        <w:br/>
        <w:t xml:space="preserve">                            &lt;/ns2:VodPlacementInfo&gt;</w:t>
      </w:r>
      <w:r w:rsidR="0093094E" w:rsidRPr="0093094E">
        <w:rPr>
          <w:color w:val="8B26C9"/>
          <w:sz w:val="16"/>
          <w:szCs w:val="16"/>
          <w:rPrChange w:id="288" w:author="Tim Whitton" w:date="2012-06-21T08:35:00Z">
            <w:rPr>
              <w:color w:val="000000"/>
              <w:sz w:val="24"/>
              <w:szCs w:val="24"/>
            </w:rPr>
          </w:rPrChange>
        </w:rPr>
        <w:br/>
        <w:t xml:space="preserve">                        &lt;/ns2:VodOpportunityinfo&gt;</w:t>
      </w:r>
      <w:r w:rsidR="0093094E" w:rsidRPr="0093094E">
        <w:rPr>
          <w:color w:val="8B26C9"/>
          <w:sz w:val="16"/>
          <w:szCs w:val="16"/>
          <w:rPrChange w:id="289" w:author="Tim Whitton" w:date="2012-06-21T08:35:00Z">
            <w:rPr>
              <w:color w:val="000000"/>
              <w:sz w:val="24"/>
              <w:szCs w:val="24"/>
            </w:rPr>
          </w:rPrChange>
        </w:rPr>
        <w:br/>
        <w:t xml:space="preserve">                    &lt;/TitleInfo&gt;</w:t>
      </w:r>
      <w:r w:rsidR="0093094E" w:rsidRPr="0093094E">
        <w:rPr>
          <w:color w:val="8B26C9"/>
          <w:sz w:val="16"/>
          <w:szCs w:val="16"/>
          <w:rPrChange w:id="290" w:author="Tim Whitton" w:date="2012-06-21T08:35:00Z">
            <w:rPr>
              <w:color w:val="000000"/>
              <w:sz w:val="24"/>
              <w:szCs w:val="24"/>
            </w:rPr>
          </w:rPrChange>
        </w:rPr>
        <w:br/>
        <w:t xml:space="preserve">                &lt;/ns2:VodSessionInfo&gt;</w:t>
      </w:r>
      <w:r w:rsidR="0093094E" w:rsidRPr="0093094E">
        <w:rPr>
          <w:color w:val="8B26C9"/>
          <w:sz w:val="16"/>
          <w:szCs w:val="16"/>
          <w:rPrChange w:id="291" w:author="Tim Whitton" w:date="2012-06-21T08:35:00Z">
            <w:rPr>
              <w:color w:val="000000"/>
              <w:sz w:val="24"/>
              <w:szCs w:val="24"/>
            </w:rPr>
          </w:rPrChange>
        </w:rPr>
        <w:br/>
        <w:t xml:space="preserve">            &lt;/ns2:VodEventPackage&gt; </w:t>
      </w:r>
      <w:r w:rsidR="0093094E" w:rsidRPr="0093094E">
        <w:rPr>
          <w:color w:val="8B26C9"/>
          <w:sz w:val="16"/>
          <w:szCs w:val="16"/>
          <w:rPrChange w:id="292" w:author="Tim Whitton" w:date="2012-06-21T08:35:00Z">
            <w:rPr>
              <w:color w:val="000000"/>
              <w:sz w:val="24"/>
              <w:szCs w:val="24"/>
            </w:rPr>
          </w:rPrChange>
        </w:rPr>
        <w:br/>
        <w:t xml:space="preserve">        &lt;/ns2:Measurement&gt;</w:t>
      </w:r>
      <w:bookmarkStart w:id="293" w:name="_GoBack"/>
      <w:bookmarkEnd w:id="293"/>
      <w:r w:rsidR="0093094E" w:rsidRPr="0093094E">
        <w:rPr>
          <w:color w:val="8B26C9"/>
          <w:sz w:val="16"/>
          <w:szCs w:val="16"/>
          <w:rPrChange w:id="294" w:author="Tim Whitton" w:date="2012-06-21T08:35:00Z">
            <w:rPr>
              <w:color w:val="000000"/>
              <w:sz w:val="24"/>
              <w:szCs w:val="24"/>
            </w:rPr>
          </w:rPrChange>
        </w:rPr>
        <w:br/>
        <w:t xml:space="preserve">    &lt;/ns2:ServiceMeasurement&gt;</w:t>
      </w:r>
      <w:r w:rsidR="0093094E" w:rsidRPr="0093094E">
        <w:rPr>
          <w:color w:val="8B26C9"/>
          <w:sz w:val="16"/>
          <w:szCs w:val="16"/>
          <w:rPrChange w:id="295" w:author="Tim Whitton" w:date="2012-06-21T08:35:00Z">
            <w:rPr>
              <w:color w:val="000000"/>
              <w:sz w:val="24"/>
              <w:szCs w:val="24"/>
            </w:rPr>
          </w:rPrChange>
        </w:rPr>
        <w:br/>
        <w:t>&lt;/ns2:ServiceMeasurementMessage&gt;</w:t>
      </w:r>
    </w:p>
    <w:sectPr w:rsidR="000C1E6C" w:rsidRPr="005353D2" w:rsidSect="00E16D9A">
      <w:headerReference w:type="even" r:id="rId27"/>
      <w:headerReference w:type="default" r:id="rId28"/>
      <w:headerReference w:type="first" r:id="rId29"/>
      <w:footerReference w:type="first" r:id="rId30"/>
      <w:footnotePr>
        <w:numRestart w:val="eachSect"/>
      </w:footnotePr>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561DBA" w14:textId="77777777" w:rsidR="00300E0F" w:rsidRDefault="00300E0F">
      <w:r>
        <w:separator/>
      </w:r>
    </w:p>
  </w:endnote>
  <w:endnote w:type="continuationSeparator" w:id="0">
    <w:p w14:paraId="29D3F9CB" w14:textId="77777777" w:rsidR="00300E0F" w:rsidRDefault="00300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antGard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Arial"/>
    <w:charset w:val="00"/>
    <w:family w:val="auto"/>
    <w:pitch w:val="variable"/>
    <w:sig w:usb0="00000000" w:usb1="5000A1FF" w:usb2="00000000" w:usb3="00000000" w:csb0="000001BF" w:csb1="00000000"/>
  </w:font>
  <w:font w:name="?????? Pro W3">
    <w:panose1 w:val="00000000000000000000"/>
    <w:charset w:val="80"/>
    <w:family w:val="auto"/>
    <w:notTrueType/>
    <w:pitch w:val="variable"/>
    <w:sig w:usb0="00000001" w:usb1="08070000" w:usb2="00000010" w:usb3="00000000" w:csb0="00020000" w:csb1="00000000"/>
  </w:font>
  <w:font w:name="Helvetica Fraction">
    <w:panose1 w:val="00000000000000000000"/>
    <w:charset w:val="00"/>
    <w:family w:val="auto"/>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BoldMT">
    <w:altName w:val="Arial"/>
    <w:panose1 w:val="00000000000000000000"/>
    <w:charset w:val="4D"/>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FF40C" w14:textId="77777777" w:rsidR="00413235" w:rsidRDefault="00413235" w:rsidP="00E16D9A">
    <w:pPr>
      <w:pStyle w:val="Footer"/>
      <w:tabs>
        <w:tab w:val="clear" w:pos="8640"/>
        <w:tab w:val="right" w:pos="9360"/>
      </w:tabs>
      <w:rPr>
        <w:rStyle w:val="PageNumber"/>
      </w:rPr>
    </w:pPr>
    <w:r>
      <w:rPr>
        <w:rStyle w:val="PageNumber"/>
        <w:b w:val="0"/>
      </w:rPr>
      <w:tab/>
    </w:r>
    <w:r w:rsidRPr="00734E4E">
      <w:rPr>
        <w:rFonts w:cs="Arial"/>
        <w:b/>
      </w:rPr>
      <w:t>CANOE VENTURES Proprietary and Confidential Information</w:t>
    </w:r>
    <w:r>
      <w:rPr>
        <w:rStyle w:val="PageNumber"/>
        <w:b w:val="0"/>
      </w:rPr>
      <w:tab/>
    </w:r>
    <w:r>
      <w:rPr>
        <w:rStyle w:val="PageNumber"/>
        <w:b w:val="0"/>
        <w:sz w:val="20"/>
      </w:rPr>
      <w:fldChar w:fldCharType="begin"/>
    </w:r>
    <w:r>
      <w:rPr>
        <w:rStyle w:val="PageNumber"/>
        <w:b w:val="0"/>
        <w:sz w:val="20"/>
      </w:rPr>
      <w:instrText xml:space="preserve">PAGE  </w:instrText>
    </w:r>
    <w:r>
      <w:rPr>
        <w:rStyle w:val="PageNumber"/>
        <w:b w:val="0"/>
        <w:sz w:val="20"/>
      </w:rPr>
      <w:fldChar w:fldCharType="separate"/>
    </w:r>
    <w:r w:rsidR="00F20D5E">
      <w:rPr>
        <w:rStyle w:val="PageNumber"/>
        <w:b w:val="0"/>
        <w:noProof/>
        <w:sz w:val="20"/>
      </w:rPr>
      <w:t>20</w:t>
    </w:r>
    <w:r>
      <w:rPr>
        <w:rStyle w:val="PageNumber"/>
        <w:b w:val="0"/>
        <w:sz w:val="20"/>
      </w:rPr>
      <w:fldChar w:fldCharType="end"/>
    </w:r>
  </w:p>
  <w:p w14:paraId="7B92471F" w14:textId="77777777" w:rsidR="00413235" w:rsidRDefault="00413235" w:rsidP="00E16D9A">
    <w:pPr>
      <w:pStyle w:val="Footer"/>
      <w:tabs>
        <w:tab w:val="clear" w:pos="8640"/>
        <w:tab w:val="right" w:pos="9360"/>
      </w:tabs>
    </w:pPr>
    <w:r>
      <w:rPr>
        <w:rStyle w:val="PageNumber"/>
        <w:b w:val="0"/>
      </w:rPr>
      <w:tab/>
      <w:t>For Authorized Recipients Only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3E807A" w14:textId="77777777" w:rsidR="00413235" w:rsidRDefault="00413235" w:rsidP="00E16D9A">
    <w:pPr>
      <w:pStyle w:val="Footer"/>
      <w:tabs>
        <w:tab w:val="clear" w:pos="8640"/>
        <w:tab w:val="right" w:pos="9360"/>
      </w:tabs>
      <w:rPr>
        <w:rStyle w:val="PageNumber"/>
      </w:rPr>
    </w:pPr>
    <w:r>
      <w:rPr>
        <w:rStyle w:val="PageNumber"/>
        <w:b w:val="0"/>
        <w:sz w:val="20"/>
      </w:rPr>
      <w:tab/>
    </w:r>
    <w:r w:rsidRPr="00734E4E">
      <w:rPr>
        <w:rFonts w:cs="Arial"/>
        <w:b/>
      </w:rPr>
      <w:t>CANOE VENTURES Proprietary and Confidential Information</w:t>
    </w:r>
    <w:r>
      <w:rPr>
        <w:rStyle w:val="PageNumber"/>
        <w:b w:val="0"/>
        <w:sz w:val="20"/>
      </w:rPr>
      <w:tab/>
    </w:r>
    <w:r>
      <w:rPr>
        <w:rStyle w:val="PageNumber"/>
        <w:b w:val="0"/>
        <w:sz w:val="20"/>
      </w:rPr>
      <w:fldChar w:fldCharType="begin"/>
    </w:r>
    <w:r>
      <w:rPr>
        <w:rStyle w:val="PageNumber"/>
        <w:b w:val="0"/>
        <w:sz w:val="20"/>
      </w:rPr>
      <w:instrText xml:space="preserve">PAGE  </w:instrText>
    </w:r>
    <w:r>
      <w:rPr>
        <w:rStyle w:val="PageNumber"/>
        <w:b w:val="0"/>
        <w:sz w:val="20"/>
      </w:rPr>
      <w:fldChar w:fldCharType="separate"/>
    </w:r>
    <w:r w:rsidR="00F20D5E">
      <w:rPr>
        <w:rStyle w:val="PageNumber"/>
        <w:b w:val="0"/>
        <w:noProof/>
        <w:sz w:val="20"/>
      </w:rPr>
      <w:t>19</w:t>
    </w:r>
    <w:r>
      <w:rPr>
        <w:rStyle w:val="PageNumber"/>
        <w:b w:val="0"/>
        <w:sz w:val="20"/>
      </w:rPr>
      <w:fldChar w:fldCharType="end"/>
    </w:r>
  </w:p>
  <w:p w14:paraId="0ED38E28" w14:textId="77777777" w:rsidR="00413235" w:rsidRDefault="00413235" w:rsidP="00E16D9A">
    <w:pPr>
      <w:pStyle w:val="Footer"/>
      <w:tabs>
        <w:tab w:val="clear" w:pos="8640"/>
        <w:tab w:val="right" w:pos="9360"/>
      </w:tabs>
    </w:pPr>
    <w:r>
      <w:rPr>
        <w:rStyle w:val="PageNumber"/>
        <w:b w:val="0"/>
        <w:sz w:val="20"/>
      </w:rPr>
      <w:tab/>
      <w:t>For Authorized Recipients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991BA" w14:textId="77777777" w:rsidR="00413235" w:rsidRDefault="00413235">
    <w:pPr>
      <w:pStyle w:val="Footer"/>
      <w:pBdr>
        <w:top w:val="none" w:sz="0" w:space="0" w:color="auto"/>
      </w:pBd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5B2A65" w14:textId="77777777" w:rsidR="00413235" w:rsidRDefault="00413235" w:rsidP="00E16D9A">
    <w:pPr>
      <w:pStyle w:val="Footer"/>
      <w:tabs>
        <w:tab w:val="clear" w:pos="8640"/>
        <w:tab w:val="right" w:pos="9360"/>
      </w:tabs>
      <w:rPr>
        <w:rStyle w:val="PageNumber"/>
      </w:rPr>
    </w:pPr>
    <w:r>
      <w:rPr>
        <w:rStyle w:val="PageNumber"/>
        <w:b w:val="0"/>
        <w:sz w:val="20"/>
      </w:rPr>
      <w:tab/>
    </w:r>
    <w:r w:rsidRPr="00734E4E">
      <w:rPr>
        <w:rFonts w:cs="Arial"/>
        <w:b/>
      </w:rPr>
      <w:t>CANOE VENTURES Proprietary and Confidential Information</w:t>
    </w:r>
    <w:r>
      <w:rPr>
        <w:rStyle w:val="PageNumber"/>
        <w:b w:val="0"/>
        <w:sz w:val="20"/>
      </w:rPr>
      <w:tab/>
    </w:r>
    <w:r>
      <w:rPr>
        <w:rStyle w:val="PageNumber"/>
        <w:b w:val="0"/>
        <w:sz w:val="20"/>
      </w:rPr>
      <w:fldChar w:fldCharType="begin"/>
    </w:r>
    <w:r>
      <w:rPr>
        <w:rStyle w:val="PageNumber"/>
        <w:b w:val="0"/>
        <w:sz w:val="20"/>
      </w:rPr>
      <w:instrText xml:space="preserve">PAGE  </w:instrText>
    </w:r>
    <w:r>
      <w:rPr>
        <w:rStyle w:val="PageNumber"/>
        <w:b w:val="0"/>
        <w:sz w:val="20"/>
      </w:rPr>
      <w:fldChar w:fldCharType="separate"/>
    </w:r>
    <w:r w:rsidR="00F20D5E">
      <w:rPr>
        <w:rStyle w:val="PageNumber"/>
        <w:b w:val="0"/>
        <w:noProof/>
        <w:sz w:val="20"/>
      </w:rPr>
      <w:t>1</w:t>
    </w:r>
    <w:r>
      <w:rPr>
        <w:rStyle w:val="PageNumber"/>
        <w:b w:val="0"/>
        <w:sz w:val="20"/>
      </w:rPr>
      <w:fldChar w:fldCharType="end"/>
    </w:r>
  </w:p>
  <w:p w14:paraId="3E763251" w14:textId="77777777" w:rsidR="00413235" w:rsidRPr="00033B31" w:rsidRDefault="00413235" w:rsidP="00E16D9A">
    <w:pPr>
      <w:pStyle w:val="Footer"/>
      <w:tabs>
        <w:tab w:val="clear" w:pos="8640"/>
        <w:tab w:val="right" w:pos="9360"/>
      </w:tabs>
      <w:jc w:val="center"/>
    </w:pPr>
    <w:r>
      <w:rPr>
        <w:rStyle w:val="PageNumber"/>
        <w:b w:val="0"/>
        <w:sz w:val="20"/>
      </w:rPr>
      <w:t>For Use by Authorized Recipients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DC32B2" w14:textId="77777777" w:rsidR="00300E0F" w:rsidRDefault="00300E0F">
      <w:r>
        <w:separator/>
      </w:r>
    </w:p>
  </w:footnote>
  <w:footnote w:type="continuationSeparator" w:id="0">
    <w:p w14:paraId="5823466D" w14:textId="77777777" w:rsidR="00300E0F" w:rsidRDefault="00300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FBDDE" w14:textId="4DEFF9D9" w:rsidR="00413235" w:rsidRPr="005F154F" w:rsidRDefault="00413235" w:rsidP="00E16D9A">
    <w:pPr>
      <w:pStyle w:val="Header"/>
    </w:pPr>
    <w:r>
      <w:rPr>
        <w:noProof/>
      </w:rPr>
      <w:pict w14:anchorId="1361D3F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fill opacity="17039f"/>
          <v:textpath style="font-family:&quot;Times New Roman&quot;;font-size:1pt" string="DRAFT"/>
          <w10:wrap anchorx="margin" anchory="margin"/>
        </v:shape>
      </w:pict>
    </w:r>
    <w:r>
      <w:fldChar w:fldCharType="begin"/>
    </w:r>
    <w:r>
      <w:instrText xml:space="preserve"> TITLE  \* FirstCap  \* MERGEFORMAT </w:instrText>
    </w:r>
    <w:r>
      <w:fldChar w:fldCharType="separate"/>
    </w:r>
    <w:r>
      <w:t xml:space="preserve">Canoe DAI VOD 1.0 </w:t>
    </w:r>
    <w:proofErr w:type="spellStart"/>
    <w:r>
      <w:t>SaFI</w:t>
    </w:r>
    <w:proofErr w:type="spellEnd"/>
    <w:r>
      <w:t xml:space="preserve"> SMS Schema Changes</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D5272" w14:textId="5AB29532" w:rsidR="00413235" w:rsidRPr="005F154F" w:rsidRDefault="00413235" w:rsidP="00E16D9A">
    <w:pPr>
      <w:pStyle w:val="Header"/>
    </w:pPr>
    <w:r>
      <w:rPr>
        <w:noProof/>
      </w:rPr>
      <w:pict w14:anchorId="32F3FB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fill opacity="17039f"/>
          <v:textpath style="font-family:&quot;Times New Roman&quot;;font-size:1pt" string="DRAFT"/>
          <w10:wrap anchorx="margin" anchory="margin"/>
        </v:shape>
      </w:pict>
    </w:r>
    <w:r>
      <w:fldChar w:fldCharType="begin"/>
    </w:r>
    <w:r>
      <w:instrText xml:space="preserve"> TITLE  \* FirstCap  \* MERGEFORMAT </w:instrText>
    </w:r>
    <w:r>
      <w:fldChar w:fldCharType="separate"/>
    </w:r>
    <w:r>
      <w:t xml:space="preserve">Canoe DAI VOD 1.0 </w:t>
    </w:r>
    <w:proofErr w:type="spellStart"/>
    <w:r>
      <w:t>SaFI</w:t>
    </w:r>
    <w:proofErr w:type="spellEnd"/>
    <w:r>
      <w:t xml:space="preserve"> SMS Schema Changes</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DB341" w14:textId="5688D670" w:rsidR="00413235" w:rsidRDefault="00413235" w:rsidP="00E16D9A">
    <w:pPr>
      <w:pStyle w:val="Header"/>
      <w:pBdr>
        <w:bottom w:val="none" w:sz="0" w:space="0" w:color="auto"/>
      </w:pBdr>
      <w:tabs>
        <w:tab w:val="clear" w:pos="8640"/>
        <w:tab w:val="right" w:pos="9360"/>
      </w:tabs>
      <w:rPr>
        <w:b/>
        <w:bCs/>
      </w:rPr>
    </w:pPr>
    <w:r>
      <w:rPr>
        <w:noProof/>
      </w:rPr>
      <w:pict w14:anchorId="455E87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fill opacity="17039f"/>
          <v:textpath style="font-family:&quot;Times New Roman&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E2EE7" w14:textId="4AFBD5B2" w:rsidR="00413235" w:rsidRPr="005F154F" w:rsidRDefault="00413235" w:rsidP="00E16D9A">
    <w:pPr>
      <w:pStyle w:val="Header"/>
    </w:pPr>
    <w:r>
      <w:rPr>
        <w:noProof/>
      </w:rPr>
      <w:pict w14:anchorId="3CDA59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494.9pt;height:164.95pt;rotation:315;z-index:-251649024;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fill opacity="17039f"/>
          <v:textpath style="font-family:&quot;Times New Roman&quot;;font-size:1pt" string="DRAFT"/>
          <w10:wrap anchorx="margin" anchory="margin"/>
        </v:shape>
      </w:pict>
    </w:r>
    <w:r>
      <w:fldChar w:fldCharType="begin"/>
    </w:r>
    <w:r>
      <w:instrText xml:space="preserve"> TITLE  \* FirstCap  \* MERGEFORMAT </w:instrText>
    </w:r>
    <w:r>
      <w:fldChar w:fldCharType="separate"/>
    </w:r>
    <w:r>
      <w:t xml:space="preserve">Canoe DAI VOD 1.0 </w:t>
    </w:r>
    <w:proofErr w:type="spellStart"/>
    <w:r>
      <w:t>SaFI</w:t>
    </w:r>
    <w:proofErr w:type="spellEnd"/>
    <w:r>
      <w:t xml:space="preserve"> SMS Schema Changes</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4838F" w14:textId="0C192006" w:rsidR="00413235" w:rsidRDefault="00413235">
    <w:pPr>
      <w:pStyle w:val="Header"/>
    </w:pPr>
    <w:r>
      <w:rPr>
        <w:noProof/>
      </w:rPr>
      <w:pict w14:anchorId="41E05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2" type="#_x0000_t136" style="position:absolute;margin-left:0;margin-top:0;width:494.9pt;height:164.95pt;rotation:315;z-index:-251651072;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fill opacity="17039f"/>
          <v:textpath style="font-family:&quot;Times New Roman&quot;;font-size:1pt" string="DRAFT"/>
          <w10:wrap anchorx="margin" anchory="margin"/>
        </v:shape>
      </w:pict>
    </w:r>
    <w:r>
      <w:fldChar w:fldCharType="begin"/>
    </w:r>
    <w:r>
      <w:instrText xml:space="preserve"> TITLE  \* FirstCap  \* MERGEFORMAT </w:instrText>
    </w:r>
    <w:r>
      <w:fldChar w:fldCharType="separate"/>
    </w:r>
    <w:r>
      <w:t xml:space="preserve">Canoe DAI VOD 1.0 </w:t>
    </w:r>
    <w:proofErr w:type="spellStart"/>
    <w:r>
      <w:t>SaFI</w:t>
    </w:r>
    <w:proofErr w:type="spellEnd"/>
    <w:r>
      <w:t xml:space="preserve"> SMS Schema Changes</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CA42C" w14:textId="4A7C8BEB" w:rsidR="00413235" w:rsidRPr="005F154F" w:rsidRDefault="00413235" w:rsidP="00E16D9A">
    <w:pPr>
      <w:pStyle w:val="Header"/>
    </w:pPr>
    <w:r>
      <w:rPr>
        <w:noProof/>
      </w:rPr>
      <w:pict w14:anchorId="4037F6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494.9pt;height:164.95pt;rotation:315;z-index:-251646976;mso-wrap-edited:f;mso-position-horizontal:center;mso-position-horizontal-relative:margin;mso-position-vertical:center;mso-position-vertical-relative:margin" wrapcoords="21272 4123 17869 4221 17345 4320 16920 4123 14563 4221 13941 4418 14563 8345 14563 12763 11585 4123 11421 3829 11192 5105 10309 11290 7952 5301 7396 4123 7134 4320 5727 4123 4810 4221 4843 4712 5432 7756 5400 9818 3894 5890 3043 4123 2847 4418 2487 4320 1276 4123 98 4221 32 4614 654 6774 654 15512 32 16887 229 17378 2749 17378 3272 16887 3796 16003 5007 17476 6447 17378 6741 17280 6741 16985 6152 14334 6152 12174 7690 16592 8410 18163 8738 17476 10636 17378 10636 17181 10210 15414 10407 13843 10800 14825 12272 17672 15905 17378 15938 17083 15283 15021 15283 12861 15447 11094 15610 11487 16723 12960 17443 14825 18916 17770 19080 17476 20487 17476 20585 17181 19963 13549 19963 6872 20192 5301 21305 7461 21436 7560 21469 6970 21436 4614 21272 4123" fillcolor="silver" stroked="f">
          <v:fill opacity="17039f"/>
          <v:textpath style="font-family:&quot;Times New Roman&quot;;font-size:1pt" string="DRAFT"/>
          <w10:wrap anchorx="margin" anchory="margin"/>
        </v:shape>
      </w:pict>
    </w:r>
    <w:r>
      <w:fldChar w:fldCharType="begin"/>
    </w:r>
    <w:r>
      <w:instrText xml:space="preserve"> TITLE  \* FirstCap  \* MERGEFORMAT </w:instrText>
    </w:r>
    <w:r>
      <w:fldChar w:fldCharType="separate"/>
    </w:r>
    <w:r>
      <w:t xml:space="preserve">Canoe DAI VOD 1.0 </w:t>
    </w:r>
    <w:proofErr w:type="spellStart"/>
    <w:r>
      <w:t>SaFI</w:t>
    </w:r>
    <w:proofErr w:type="spellEnd"/>
    <w:r>
      <w:t xml:space="preserve"> SMS Schema Changes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786D6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AEE4D10"/>
    <w:lvl w:ilvl="0">
      <w:start w:val="1"/>
      <w:numFmt w:val="decimal"/>
      <w:lvlText w:val="%1."/>
      <w:lvlJc w:val="left"/>
      <w:pPr>
        <w:tabs>
          <w:tab w:val="num" w:pos="1800"/>
        </w:tabs>
        <w:ind w:left="1800" w:hanging="360"/>
      </w:pPr>
    </w:lvl>
  </w:abstractNum>
  <w:abstractNum w:abstractNumId="2">
    <w:nsid w:val="FFFFFF7D"/>
    <w:multiLevelType w:val="singleLevel"/>
    <w:tmpl w:val="6F4C4744"/>
    <w:lvl w:ilvl="0">
      <w:start w:val="1"/>
      <w:numFmt w:val="decimal"/>
      <w:lvlText w:val="%1."/>
      <w:lvlJc w:val="left"/>
      <w:pPr>
        <w:tabs>
          <w:tab w:val="num" w:pos="1440"/>
        </w:tabs>
        <w:ind w:left="1440" w:hanging="360"/>
      </w:pPr>
    </w:lvl>
  </w:abstractNum>
  <w:abstractNum w:abstractNumId="3">
    <w:nsid w:val="FFFFFF7E"/>
    <w:multiLevelType w:val="singleLevel"/>
    <w:tmpl w:val="46D24702"/>
    <w:lvl w:ilvl="0">
      <w:start w:val="1"/>
      <w:numFmt w:val="decimal"/>
      <w:lvlText w:val="%1."/>
      <w:lvlJc w:val="left"/>
      <w:pPr>
        <w:tabs>
          <w:tab w:val="num" w:pos="1080"/>
        </w:tabs>
        <w:ind w:left="1080" w:hanging="360"/>
      </w:pPr>
    </w:lvl>
  </w:abstractNum>
  <w:abstractNum w:abstractNumId="4">
    <w:nsid w:val="FFFFFF7F"/>
    <w:multiLevelType w:val="singleLevel"/>
    <w:tmpl w:val="7E60A98A"/>
    <w:lvl w:ilvl="0">
      <w:start w:val="1"/>
      <w:numFmt w:val="decimal"/>
      <w:pStyle w:val="ListNumber2"/>
      <w:lvlText w:val="%1."/>
      <w:lvlJc w:val="left"/>
      <w:pPr>
        <w:tabs>
          <w:tab w:val="num" w:pos="720"/>
        </w:tabs>
        <w:ind w:left="720" w:hanging="360"/>
      </w:pPr>
      <w:rPr>
        <w:rFonts w:cs="Times New Roman"/>
      </w:rPr>
    </w:lvl>
  </w:abstractNum>
  <w:abstractNum w:abstractNumId="5">
    <w:nsid w:val="FFFFFF80"/>
    <w:multiLevelType w:val="singleLevel"/>
    <w:tmpl w:val="2CCA95B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8883A5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72C5D1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1E87B2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1D034CE"/>
    <w:lvl w:ilvl="0">
      <w:start w:val="1"/>
      <w:numFmt w:val="decimal"/>
      <w:pStyle w:val="ListNumber"/>
      <w:lvlText w:val="%1."/>
      <w:lvlJc w:val="left"/>
      <w:pPr>
        <w:tabs>
          <w:tab w:val="num" w:pos="360"/>
        </w:tabs>
        <w:ind w:left="360" w:hanging="360"/>
      </w:pPr>
      <w:rPr>
        <w:rFonts w:cs="Times New Roman"/>
      </w:rPr>
    </w:lvl>
  </w:abstractNum>
  <w:abstractNum w:abstractNumId="10">
    <w:nsid w:val="FFFFFF89"/>
    <w:multiLevelType w:val="singleLevel"/>
    <w:tmpl w:val="307209F2"/>
    <w:lvl w:ilvl="0">
      <w:start w:val="1"/>
      <w:numFmt w:val="bullet"/>
      <w:lvlText w:val=""/>
      <w:lvlJc w:val="left"/>
      <w:pPr>
        <w:tabs>
          <w:tab w:val="num" w:pos="360"/>
        </w:tabs>
        <w:ind w:left="360" w:hanging="360"/>
      </w:pPr>
      <w:rPr>
        <w:rFonts w:ascii="Symbol" w:hAnsi="Symbol" w:hint="default"/>
      </w:rPr>
    </w:lvl>
  </w:abstractNum>
  <w:abstractNum w:abstractNumId="11">
    <w:nsid w:val="015244D7"/>
    <w:multiLevelType w:val="multilevel"/>
    <w:tmpl w:val="C84A7AA4"/>
    <w:lvl w:ilvl="0">
      <w:start w:val="1"/>
      <w:numFmt w:val="upperLetter"/>
      <w:pStyle w:val="Annex1"/>
      <w:lvlText w:val="Annex %1"/>
      <w:lvlJc w:val="left"/>
      <w:pPr>
        <w:tabs>
          <w:tab w:val="num" w:pos="1440"/>
        </w:tabs>
      </w:pPr>
      <w:rPr>
        <w:rFonts w:cs="Times New Roman" w:hint="default"/>
      </w:rPr>
    </w:lvl>
    <w:lvl w:ilvl="1">
      <w:start w:val="1"/>
      <w:numFmt w:val="decimal"/>
      <w:pStyle w:val="Annex2"/>
      <w:lvlText w:val="%1.%2"/>
      <w:lvlJc w:val="left"/>
      <w:pPr>
        <w:tabs>
          <w:tab w:val="num" w:pos="720"/>
        </w:tabs>
      </w:pPr>
      <w:rPr>
        <w:rFonts w:cs="Times New Roman" w:hint="default"/>
      </w:rPr>
    </w:lvl>
    <w:lvl w:ilvl="2">
      <w:start w:val="1"/>
      <w:numFmt w:val="decimal"/>
      <w:pStyle w:val="Annex3"/>
      <w:lvlText w:val="%1.%2.%3"/>
      <w:lvlJc w:val="left"/>
      <w:pPr>
        <w:tabs>
          <w:tab w:val="num" w:pos="720"/>
        </w:tabs>
      </w:pPr>
      <w:rPr>
        <w:rFonts w:cs="Times New Roman" w:hint="default"/>
      </w:rPr>
    </w:lvl>
    <w:lvl w:ilvl="3">
      <w:start w:val="1"/>
      <w:numFmt w:val="decimal"/>
      <w:pStyle w:val="Annex4"/>
      <w:lvlText w:val="%1.%2.%3.%4"/>
      <w:lvlJc w:val="left"/>
      <w:pPr>
        <w:tabs>
          <w:tab w:val="num" w:pos="1080"/>
        </w:tabs>
      </w:pPr>
      <w:rPr>
        <w:rFonts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nnex5"/>
      <w:lvlText w:val="%1.%2.%3.%4.%5"/>
      <w:lvlJc w:val="left"/>
      <w:pPr>
        <w:tabs>
          <w:tab w:val="num" w:pos="1440"/>
        </w:tabs>
      </w:pPr>
      <w:rPr>
        <w:rFonts w:cs="Times New Roman" w:hint="default"/>
      </w:rPr>
    </w:lvl>
    <w:lvl w:ilvl="5">
      <w:start w:val="1"/>
      <w:numFmt w:val="decimal"/>
      <w:pStyle w:val="Annex6"/>
      <w:lvlText w:val="%1.%2.%3.%4.%5.%6"/>
      <w:lvlJc w:val="left"/>
      <w:pPr>
        <w:tabs>
          <w:tab w:val="num" w:pos="0"/>
        </w:tabs>
      </w:pPr>
      <w:rPr>
        <w:rFonts w:cs="Times New Roman" w:hint="default"/>
      </w:rPr>
    </w:lvl>
    <w:lvl w:ilvl="6">
      <w:start w:val="1"/>
      <w:numFmt w:val="decimal"/>
      <w:pStyle w:val="Annex7"/>
      <w:lvlText w:val="%1.%2.%3.%4.%5.%6.%7"/>
      <w:lvlJc w:val="left"/>
      <w:pPr>
        <w:tabs>
          <w:tab w:val="num" w:pos="0"/>
        </w:tabs>
      </w:pPr>
      <w:rPr>
        <w:rFonts w:cs="Times New Roman" w:hint="default"/>
      </w:rPr>
    </w:lvl>
    <w:lvl w:ilvl="7">
      <w:start w:val="1"/>
      <w:numFmt w:val="decimal"/>
      <w:pStyle w:val="Annex8"/>
      <w:lvlText w:val="%1.%2.%3.%4.%5.%6.%7.%8"/>
      <w:lvlJc w:val="left"/>
      <w:pPr>
        <w:tabs>
          <w:tab w:val="num" w:pos="0"/>
        </w:tabs>
      </w:pPr>
      <w:rPr>
        <w:rFonts w:ascii="Times New Roman" w:hAnsi="Times New Roman" w:cs="Times New Roman" w:hint="default"/>
        <w:i/>
        <w:sz w:val="20"/>
        <w:szCs w:val="20"/>
      </w:rPr>
    </w:lvl>
    <w:lvl w:ilvl="8">
      <w:start w:val="1"/>
      <w:numFmt w:val="none"/>
      <w:suff w:val="nothing"/>
      <w:lvlText w:val=""/>
      <w:lvlJc w:val="left"/>
      <w:rPr>
        <w:rFonts w:cs="Times New Roman" w:hint="default"/>
      </w:rPr>
    </w:lvl>
  </w:abstractNum>
  <w:abstractNum w:abstractNumId="12">
    <w:nsid w:val="01C471A8"/>
    <w:multiLevelType w:val="multilevel"/>
    <w:tmpl w:val="467428A0"/>
    <w:lvl w:ilvl="0">
      <w:start w:val="1"/>
      <w:numFmt w:val="decimal"/>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03616174"/>
    <w:multiLevelType w:val="hybridMultilevel"/>
    <w:tmpl w:val="E51C1DD0"/>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62A19D3"/>
    <w:multiLevelType w:val="hybridMultilevel"/>
    <w:tmpl w:val="C4C40C34"/>
    <w:lvl w:ilvl="0" w:tplc="4150F7E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593175"/>
    <w:multiLevelType w:val="hybridMultilevel"/>
    <w:tmpl w:val="2422A964"/>
    <w:lvl w:ilvl="0" w:tplc="0CB83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92D38C9"/>
    <w:multiLevelType w:val="hybridMultilevel"/>
    <w:tmpl w:val="8B7EC8C2"/>
    <w:lvl w:ilvl="0" w:tplc="8C227F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A73101B"/>
    <w:multiLevelType w:val="hybridMultilevel"/>
    <w:tmpl w:val="3FB0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B197F0A"/>
    <w:multiLevelType w:val="hybridMultilevel"/>
    <w:tmpl w:val="0B2C15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D1815CB"/>
    <w:multiLevelType w:val="hybridMultilevel"/>
    <w:tmpl w:val="239203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140D5F5B"/>
    <w:multiLevelType w:val="multilevel"/>
    <w:tmpl w:val="421EF37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nsid w:val="189B2362"/>
    <w:multiLevelType w:val="hybridMultilevel"/>
    <w:tmpl w:val="1F30E9BE"/>
    <w:lvl w:ilvl="0" w:tplc="5E1A9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A3514AB"/>
    <w:multiLevelType w:val="singleLevel"/>
    <w:tmpl w:val="6E02CE56"/>
    <w:lvl w:ilvl="0">
      <w:start w:val="1"/>
      <w:numFmt w:val="bullet"/>
      <w:pStyle w:val="Heading1"/>
      <w:lvlText w:val=""/>
      <w:lvlJc w:val="left"/>
      <w:pPr>
        <w:tabs>
          <w:tab w:val="num" w:pos="360"/>
        </w:tabs>
        <w:ind w:left="360" w:hanging="360"/>
      </w:pPr>
      <w:rPr>
        <w:rFonts w:ascii="Symbol" w:hAnsi="Symbol" w:hint="default"/>
      </w:rPr>
    </w:lvl>
  </w:abstractNum>
  <w:abstractNum w:abstractNumId="23">
    <w:nsid w:val="1A6A0E60"/>
    <w:multiLevelType w:val="hybridMultilevel"/>
    <w:tmpl w:val="3B2EBDF0"/>
    <w:lvl w:ilvl="0" w:tplc="8564AE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731560"/>
    <w:multiLevelType w:val="hybridMultilevel"/>
    <w:tmpl w:val="89AAB87C"/>
    <w:lvl w:ilvl="0" w:tplc="8C227F6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044BB2"/>
    <w:multiLevelType w:val="hybridMultilevel"/>
    <w:tmpl w:val="6F86D5FA"/>
    <w:lvl w:ilvl="0" w:tplc="AB08C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B53F1F"/>
    <w:multiLevelType w:val="hybridMultilevel"/>
    <w:tmpl w:val="6F3E32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249D5DD5"/>
    <w:multiLevelType w:val="hybridMultilevel"/>
    <w:tmpl w:val="09D21FD6"/>
    <w:lvl w:ilvl="0" w:tplc="8A5444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0070D5"/>
    <w:multiLevelType w:val="hybridMultilevel"/>
    <w:tmpl w:val="B25E655E"/>
    <w:lvl w:ilvl="0" w:tplc="1D606C7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C2A0615"/>
    <w:multiLevelType w:val="hybridMultilevel"/>
    <w:tmpl w:val="E772B0EE"/>
    <w:lvl w:ilvl="0" w:tplc="589248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431E1F"/>
    <w:multiLevelType w:val="hybridMultilevel"/>
    <w:tmpl w:val="81CCEAC4"/>
    <w:lvl w:ilvl="0" w:tplc="B4FCDB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F116011"/>
    <w:multiLevelType w:val="hybridMultilevel"/>
    <w:tmpl w:val="C9289AA4"/>
    <w:lvl w:ilvl="0" w:tplc="0409000F">
      <w:start w:val="1"/>
      <w:numFmt w:val="decimal"/>
      <w:lvlText w:val="%1."/>
      <w:lvlJc w:val="left"/>
      <w:pPr>
        <w:tabs>
          <w:tab w:val="num" w:pos="360"/>
        </w:tabs>
        <w:ind w:left="360" w:hanging="360"/>
      </w:pPr>
      <w:rPr>
        <w:rFonts w:cs="Times New Roman"/>
      </w:rPr>
    </w:lvl>
    <w:lvl w:ilvl="1" w:tplc="91969A44">
      <w:numFmt w:val="bullet"/>
      <w:lvlText w:val="-"/>
      <w:lvlJc w:val="left"/>
      <w:pPr>
        <w:tabs>
          <w:tab w:val="num" w:pos="1080"/>
        </w:tabs>
        <w:ind w:left="1080" w:hanging="360"/>
      </w:pPr>
      <w:rPr>
        <w:rFonts w:ascii="Times New Roman" w:eastAsia="Times New Roman" w:hAnsi="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2">
    <w:nsid w:val="31AF342C"/>
    <w:multiLevelType w:val="hybridMultilevel"/>
    <w:tmpl w:val="5DB8F300"/>
    <w:lvl w:ilvl="0" w:tplc="C6AC575E">
      <w:start w:val="1"/>
      <w:numFmt w:val="bullet"/>
      <w:lvlText w:val="•"/>
      <w:lvlJc w:val="left"/>
      <w:pPr>
        <w:tabs>
          <w:tab w:val="num" w:pos="720"/>
        </w:tabs>
        <w:ind w:left="720" w:hanging="360"/>
      </w:pPr>
      <w:rPr>
        <w:rFonts w:ascii="Arial" w:hAnsi="Arial" w:hint="default"/>
      </w:rPr>
    </w:lvl>
    <w:lvl w:ilvl="1" w:tplc="14BAAC98">
      <w:start w:val="2003"/>
      <w:numFmt w:val="bullet"/>
      <w:lvlText w:val="–"/>
      <w:lvlJc w:val="left"/>
      <w:pPr>
        <w:tabs>
          <w:tab w:val="num" w:pos="1440"/>
        </w:tabs>
        <w:ind w:left="1440" w:hanging="360"/>
      </w:pPr>
      <w:rPr>
        <w:rFonts w:ascii="Arial" w:hAnsi="Arial" w:hint="default"/>
      </w:rPr>
    </w:lvl>
    <w:lvl w:ilvl="2" w:tplc="F45860D6" w:tentative="1">
      <w:start w:val="1"/>
      <w:numFmt w:val="bullet"/>
      <w:lvlText w:val="•"/>
      <w:lvlJc w:val="left"/>
      <w:pPr>
        <w:tabs>
          <w:tab w:val="num" w:pos="2160"/>
        </w:tabs>
        <w:ind w:left="2160" w:hanging="360"/>
      </w:pPr>
      <w:rPr>
        <w:rFonts w:ascii="Arial" w:hAnsi="Arial" w:hint="default"/>
      </w:rPr>
    </w:lvl>
    <w:lvl w:ilvl="3" w:tplc="77740682" w:tentative="1">
      <w:start w:val="1"/>
      <w:numFmt w:val="bullet"/>
      <w:lvlText w:val="•"/>
      <w:lvlJc w:val="left"/>
      <w:pPr>
        <w:tabs>
          <w:tab w:val="num" w:pos="2880"/>
        </w:tabs>
        <w:ind w:left="2880" w:hanging="360"/>
      </w:pPr>
      <w:rPr>
        <w:rFonts w:ascii="Arial" w:hAnsi="Arial" w:hint="default"/>
      </w:rPr>
    </w:lvl>
    <w:lvl w:ilvl="4" w:tplc="1E065660" w:tentative="1">
      <w:start w:val="1"/>
      <w:numFmt w:val="bullet"/>
      <w:lvlText w:val="•"/>
      <w:lvlJc w:val="left"/>
      <w:pPr>
        <w:tabs>
          <w:tab w:val="num" w:pos="3600"/>
        </w:tabs>
        <w:ind w:left="3600" w:hanging="360"/>
      </w:pPr>
      <w:rPr>
        <w:rFonts w:ascii="Arial" w:hAnsi="Arial" w:hint="default"/>
      </w:rPr>
    </w:lvl>
    <w:lvl w:ilvl="5" w:tplc="05AC0080" w:tentative="1">
      <w:start w:val="1"/>
      <w:numFmt w:val="bullet"/>
      <w:lvlText w:val="•"/>
      <w:lvlJc w:val="left"/>
      <w:pPr>
        <w:tabs>
          <w:tab w:val="num" w:pos="4320"/>
        </w:tabs>
        <w:ind w:left="4320" w:hanging="360"/>
      </w:pPr>
      <w:rPr>
        <w:rFonts w:ascii="Arial" w:hAnsi="Arial" w:hint="default"/>
      </w:rPr>
    </w:lvl>
    <w:lvl w:ilvl="6" w:tplc="9036DCA6" w:tentative="1">
      <w:start w:val="1"/>
      <w:numFmt w:val="bullet"/>
      <w:lvlText w:val="•"/>
      <w:lvlJc w:val="left"/>
      <w:pPr>
        <w:tabs>
          <w:tab w:val="num" w:pos="5040"/>
        </w:tabs>
        <w:ind w:left="5040" w:hanging="360"/>
      </w:pPr>
      <w:rPr>
        <w:rFonts w:ascii="Arial" w:hAnsi="Arial" w:hint="default"/>
      </w:rPr>
    </w:lvl>
    <w:lvl w:ilvl="7" w:tplc="47EC9D9C" w:tentative="1">
      <w:start w:val="1"/>
      <w:numFmt w:val="bullet"/>
      <w:lvlText w:val="•"/>
      <w:lvlJc w:val="left"/>
      <w:pPr>
        <w:tabs>
          <w:tab w:val="num" w:pos="5760"/>
        </w:tabs>
        <w:ind w:left="5760" w:hanging="360"/>
      </w:pPr>
      <w:rPr>
        <w:rFonts w:ascii="Arial" w:hAnsi="Arial" w:hint="default"/>
      </w:rPr>
    </w:lvl>
    <w:lvl w:ilvl="8" w:tplc="0CA80F00" w:tentative="1">
      <w:start w:val="1"/>
      <w:numFmt w:val="bullet"/>
      <w:lvlText w:val="•"/>
      <w:lvlJc w:val="left"/>
      <w:pPr>
        <w:tabs>
          <w:tab w:val="num" w:pos="6480"/>
        </w:tabs>
        <w:ind w:left="6480" w:hanging="360"/>
      </w:pPr>
      <w:rPr>
        <w:rFonts w:ascii="Arial" w:hAnsi="Arial" w:hint="default"/>
      </w:rPr>
    </w:lvl>
  </w:abstractNum>
  <w:abstractNum w:abstractNumId="33">
    <w:nsid w:val="321F17D4"/>
    <w:multiLevelType w:val="hybridMultilevel"/>
    <w:tmpl w:val="C65EC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4F7358A"/>
    <w:multiLevelType w:val="hybridMultilevel"/>
    <w:tmpl w:val="71E874BC"/>
    <w:lvl w:ilvl="0" w:tplc="1D606C7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5">
    <w:nsid w:val="37092362"/>
    <w:multiLevelType w:val="hybridMultilevel"/>
    <w:tmpl w:val="226E4374"/>
    <w:lvl w:ilvl="0" w:tplc="1D606C7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88A4EAD"/>
    <w:multiLevelType w:val="hybridMultilevel"/>
    <w:tmpl w:val="C4C40C34"/>
    <w:lvl w:ilvl="0" w:tplc="4150F7E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3A330276"/>
    <w:multiLevelType w:val="hybridMultilevel"/>
    <w:tmpl w:val="44BC3420"/>
    <w:lvl w:ilvl="0" w:tplc="40A0C87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E6A22EF"/>
    <w:multiLevelType w:val="singleLevel"/>
    <w:tmpl w:val="42564B20"/>
    <w:lvl w:ilvl="0">
      <w:start w:val="1"/>
      <w:numFmt w:val="bullet"/>
      <w:pStyle w:val="Bulletedtextindent"/>
      <w:lvlText w:val=""/>
      <w:lvlJc w:val="left"/>
      <w:pPr>
        <w:tabs>
          <w:tab w:val="num" w:pos="360"/>
        </w:tabs>
        <w:ind w:left="216" w:hanging="216"/>
      </w:pPr>
      <w:rPr>
        <w:rFonts w:ascii="Symbol" w:hAnsi="Symbol" w:hint="default"/>
      </w:rPr>
    </w:lvl>
  </w:abstractNum>
  <w:abstractNum w:abstractNumId="39">
    <w:nsid w:val="41552E79"/>
    <w:multiLevelType w:val="hybridMultilevel"/>
    <w:tmpl w:val="38FCA6C0"/>
    <w:lvl w:ilvl="0" w:tplc="796CBF7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42950E8B"/>
    <w:multiLevelType w:val="hybridMultilevel"/>
    <w:tmpl w:val="5A027D20"/>
    <w:lvl w:ilvl="0" w:tplc="B8D2EE5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BAB1A27"/>
    <w:multiLevelType w:val="hybridMultilevel"/>
    <w:tmpl w:val="E278B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D6159CA"/>
    <w:multiLevelType w:val="hybridMultilevel"/>
    <w:tmpl w:val="B0FA1562"/>
    <w:lvl w:ilvl="0" w:tplc="151AF6D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52025DD4"/>
    <w:multiLevelType w:val="hybridMultilevel"/>
    <w:tmpl w:val="9A2E5526"/>
    <w:lvl w:ilvl="0" w:tplc="1D606C7C">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3E4082D"/>
    <w:multiLevelType w:val="hybridMultilevel"/>
    <w:tmpl w:val="9672361C"/>
    <w:lvl w:ilvl="0" w:tplc="40A0C87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300545"/>
    <w:multiLevelType w:val="hybridMultilevel"/>
    <w:tmpl w:val="C3BA2BD2"/>
    <w:lvl w:ilvl="0" w:tplc="A13AD868">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6">
    <w:nsid w:val="5A901F30"/>
    <w:multiLevelType w:val="hybridMultilevel"/>
    <w:tmpl w:val="775A12F8"/>
    <w:lvl w:ilvl="0" w:tplc="1A1043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D75235E"/>
    <w:multiLevelType w:val="multilevel"/>
    <w:tmpl w:val="FFAAEC20"/>
    <w:lvl w:ilvl="0">
      <w:start w:val="1"/>
      <w:numFmt w:val="upperRoman"/>
      <w:pStyle w:val="AppHeading1"/>
      <w:lvlText w:val="Appendix %1"/>
      <w:lvlJc w:val="left"/>
      <w:pPr>
        <w:tabs>
          <w:tab w:val="num" w:pos="3960"/>
        </w:tabs>
      </w:pPr>
      <w:rPr>
        <w:rFonts w:cs="Times New Roman" w:hint="default"/>
      </w:rPr>
    </w:lvl>
    <w:lvl w:ilvl="1">
      <w:start w:val="1"/>
      <w:numFmt w:val="decimal"/>
      <w:pStyle w:val="AppHeading2"/>
      <w:lvlText w:val="%1.%2"/>
      <w:lvlJc w:val="left"/>
      <w:pPr>
        <w:tabs>
          <w:tab w:val="num" w:pos="1080"/>
        </w:tabs>
      </w:pPr>
      <w:rPr>
        <w:rFonts w:cs="Times New Roman" w:hint="default"/>
      </w:rPr>
    </w:lvl>
    <w:lvl w:ilvl="2">
      <w:start w:val="1"/>
      <w:numFmt w:val="decimal"/>
      <w:pStyle w:val="AppHeading3"/>
      <w:lvlText w:val="%1.%2.%3"/>
      <w:lvlJc w:val="left"/>
      <w:pPr>
        <w:tabs>
          <w:tab w:val="num" w:pos="1440"/>
        </w:tabs>
      </w:pPr>
      <w:rPr>
        <w:rFonts w:cs="Times New Roman" w:hint="default"/>
      </w:rPr>
    </w:lvl>
    <w:lvl w:ilvl="3">
      <w:start w:val="1"/>
      <w:numFmt w:val="decimal"/>
      <w:pStyle w:val="AppHeading4"/>
      <w:lvlText w:val="%1.%2.%3.%4"/>
      <w:lvlJc w:val="left"/>
      <w:pPr>
        <w:tabs>
          <w:tab w:val="num" w:pos="1800"/>
        </w:tabs>
      </w:pPr>
      <w:rPr>
        <w:rFonts w:cs="Times New Roman" w:hint="default"/>
      </w:rPr>
    </w:lvl>
    <w:lvl w:ilvl="4">
      <w:start w:val="1"/>
      <w:numFmt w:val="decimal"/>
      <w:pStyle w:val="AppHeading5"/>
      <w:lvlText w:val="%1.%2.%3.%4.%5"/>
      <w:lvlJc w:val="left"/>
      <w:pPr>
        <w:tabs>
          <w:tab w:val="num" w:pos="2520"/>
        </w:tabs>
      </w:pPr>
      <w:rPr>
        <w:rFonts w:cs="Times New Roman" w:hint="default"/>
      </w:rPr>
    </w:lvl>
    <w:lvl w:ilvl="5">
      <w:start w:val="1"/>
      <w:numFmt w:val="none"/>
      <w:pStyle w:val="AppHeading6"/>
      <w:lvlText w:val="%1.%2.%3.%4.%5"/>
      <w:lvlJc w:val="left"/>
      <w:pPr>
        <w:tabs>
          <w:tab w:val="num" w:pos="0"/>
        </w:tabs>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8">
    <w:nsid w:val="62286FE7"/>
    <w:multiLevelType w:val="hybridMultilevel"/>
    <w:tmpl w:val="84FC2E18"/>
    <w:lvl w:ilvl="0" w:tplc="40A0C87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513985"/>
    <w:multiLevelType w:val="hybridMultilevel"/>
    <w:tmpl w:val="AA843D76"/>
    <w:lvl w:ilvl="0" w:tplc="F626B84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193A16"/>
    <w:multiLevelType w:val="hybridMultilevel"/>
    <w:tmpl w:val="21029098"/>
    <w:lvl w:ilvl="0" w:tplc="F356C136">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FD6435"/>
    <w:multiLevelType w:val="hybridMultilevel"/>
    <w:tmpl w:val="01580254"/>
    <w:lvl w:ilvl="0" w:tplc="1A10436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893E73"/>
    <w:multiLevelType w:val="hybridMultilevel"/>
    <w:tmpl w:val="02C8286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3">
    <w:nsid w:val="71B04A03"/>
    <w:multiLevelType w:val="hybridMultilevel"/>
    <w:tmpl w:val="239203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nsid w:val="71F51FDF"/>
    <w:multiLevelType w:val="hybridMultilevel"/>
    <w:tmpl w:val="C0C28524"/>
    <w:lvl w:ilvl="0" w:tplc="4F50469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3746978"/>
    <w:multiLevelType w:val="hybridMultilevel"/>
    <w:tmpl w:val="60341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887BED"/>
    <w:multiLevelType w:val="hybridMultilevel"/>
    <w:tmpl w:val="EDCC4664"/>
    <w:lvl w:ilvl="0" w:tplc="E0B2A3E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F01754"/>
    <w:multiLevelType w:val="multilevel"/>
    <w:tmpl w:val="EA74FD56"/>
    <w:lvl w:ilvl="0">
      <w:start w:val="1"/>
      <w:numFmt w:val="none"/>
      <w:pStyle w:val="NoteText"/>
      <w:lvlText w:val="NOTE:%1"/>
      <w:lvlJc w:val="left"/>
      <w:pPr>
        <w:tabs>
          <w:tab w:val="num" w:pos="360"/>
        </w:tabs>
        <w:ind w:left="360" w:hanging="360"/>
      </w:pPr>
      <w:rPr>
        <w:rFonts w:ascii="Arial" w:hAnsi="Arial" w:cs="Times New Roman"/>
        <w:b/>
        <w:sz w:val="20"/>
        <w:szCs w:val="20"/>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9"/>
  </w:num>
  <w:num w:numId="2">
    <w:abstractNumId w:val="4"/>
  </w:num>
  <w:num w:numId="3">
    <w:abstractNumId w:val="22"/>
  </w:num>
  <w:num w:numId="4">
    <w:abstractNumId w:val="38"/>
  </w:num>
  <w:num w:numId="5">
    <w:abstractNumId w:val="20"/>
  </w:num>
  <w:num w:numId="6">
    <w:abstractNumId w:val="57"/>
    <w:lvlOverride w:ilvl="0">
      <w:lvl w:ilvl="0">
        <w:start w:val="1"/>
        <w:numFmt w:val="none"/>
        <w:pStyle w:val="NoteText"/>
        <w:lvlText w:val="NOTE:%1"/>
        <w:lvlJc w:val="left"/>
        <w:pPr>
          <w:tabs>
            <w:tab w:val="num" w:pos="360"/>
          </w:tabs>
          <w:ind w:left="360" w:hanging="360"/>
        </w:pPr>
        <w:rPr>
          <w:rFonts w:ascii="Arial" w:hAnsi="Arial" w:cs="Times New Roman"/>
          <w:b/>
          <w:sz w:val="20"/>
          <w:szCs w:val="20"/>
        </w:rPr>
      </w:lvl>
    </w:lvlOverride>
  </w:num>
  <w:num w:numId="7">
    <w:abstractNumId w:val="11"/>
  </w:num>
  <w:num w:numId="8">
    <w:abstractNumId w:val="47"/>
  </w:num>
  <w:num w:numId="9">
    <w:abstractNumId w:val="13"/>
  </w:num>
  <w:num w:numId="10">
    <w:abstractNumId w:val="52"/>
  </w:num>
  <w:num w:numId="11">
    <w:abstractNumId w:val="41"/>
  </w:num>
  <w:num w:numId="12">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num>
  <w:num w:numId="15">
    <w:abstractNumId w:val="46"/>
  </w:num>
  <w:num w:numId="16">
    <w:abstractNumId w:val="51"/>
  </w:num>
  <w:num w:numId="17">
    <w:abstractNumId w:val="27"/>
  </w:num>
  <w:num w:numId="18">
    <w:abstractNumId w:val="49"/>
  </w:num>
  <w:num w:numId="19">
    <w:abstractNumId w:val="40"/>
  </w:num>
  <w:num w:numId="20">
    <w:abstractNumId w:val="30"/>
  </w:num>
  <w:num w:numId="21">
    <w:abstractNumId w:val="56"/>
  </w:num>
  <w:num w:numId="22">
    <w:abstractNumId w:val="54"/>
  </w:num>
  <w:num w:numId="23">
    <w:abstractNumId w:val="29"/>
  </w:num>
  <w:num w:numId="24">
    <w:abstractNumId w:val="21"/>
  </w:num>
  <w:num w:numId="25">
    <w:abstractNumId w:val="12"/>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num>
  <w:num w:numId="28">
    <w:abstractNumId w:val="42"/>
  </w:num>
  <w:num w:numId="29">
    <w:abstractNumId w:val="45"/>
  </w:num>
  <w:num w:numId="30">
    <w:abstractNumId w:val="10"/>
  </w:num>
  <w:num w:numId="31">
    <w:abstractNumId w:val="8"/>
  </w:num>
  <w:num w:numId="32">
    <w:abstractNumId w:val="7"/>
  </w:num>
  <w:num w:numId="33">
    <w:abstractNumId w:val="6"/>
  </w:num>
  <w:num w:numId="34">
    <w:abstractNumId w:val="5"/>
  </w:num>
  <w:num w:numId="35">
    <w:abstractNumId w:val="3"/>
  </w:num>
  <w:num w:numId="36">
    <w:abstractNumId w:val="2"/>
  </w:num>
  <w:num w:numId="37">
    <w:abstractNumId w:val="1"/>
  </w:num>
  <w:num w:numId="38">
    <w:abstractNumId w:val="0"/>
  </w:num>
  <w:num w:numId="39">
    <w:abstractNumId w:val="23"/>
  </w:num>
  <w:num w:numId="40">
    <w:abstractNumId w:val="55"/>
  </w:num>
  <w:num w:numId="41">
    <w:abstractNumId w:val="32"/>
  </w:num>
  <w:num w:numId="42">
    <w:abstractNumId w:val="25"/>
  </w:num>
  <w:num w:numId="43">
    <w:abstractNumId w:val="19"/>
  </w:num>
  <w:num w:numId="44">
    <w:abstractNumId w:val="39"/>
  </w:num>
  <w:num w:numId="45">
    <w:abstractNumId w:val="15"/>
  </w:num>
  <w:num w:numId="46">
    <w:abstractNumId w:val="34"/>
  </w:num>
  <w:num w:numId="47">
    <w:abstractNumId w:val="28"/>
  </w:num>
  <w:num w:numId="48">
    <w:abstractNumId w:val="35"/>
  </w:num>
  <w:num w:numId="49">
    <w:abstractNumId w:val="43"/>
  </w:num>
  <w:num w:numId="50">
    <w:abstractNumId w:val="24"/>
  </w:num>
  <w:num w:numId="51">
    <w:abstractNumId w:val="16"/>
  </w:num>
  <w:num w:numId="52">
    <w:abstractNumId w:val="37"/>
  </w:num>
  <w:num w:numId="53">
    <w:abstractNumId w:val="48"/>
  </w:num>
  <w:num w:numId="54">
    <w:abstractNumId w:val="44"/>
  </w:num>
  <w:num w:numId="55">
    <w:abstractNumId w:val="22"/>
  </w:num>
  <w:num w:numId="56">
    <w:abstractNumId w:val="18"/>
  </w:num>
  <w:num w:numId="57">
    <w:abstractNumId w:val="17"/>
  </w:num>
  <w:num w:numId="58">
    <w:abstractNumId w:val="33"/>
  </w:num>
  <w:num w:numId="59">
    <w:abstractNumId w:val="5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5"/>
    <o:shapelayout v:ext="edit">
      <o:idmap v:ext="edit" data="2"/>
    </o:shapelayout>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89E"/>
    <w:rsid w:val="000111BE"/>
    <w:rsid w:val="0001252D"/>
    <w:rsid w:val="00033B31"/>
    <w:rsid w:val="00036D0D"/>
    <w:rsid w:val="0005166E"/>
    <w:rsid w:val="00060906"/>
    <w:rsid w:val="000619EC"/>
    <w:rsid w:val="00061FDC"/>
    <w:rsid w:val="00062728"/>
    <w:rsid w:val="000627EB"/>
    <w:rsid w:val="00070CD0"/>
    <w:rsid w:val="00071CEA"/>
    <w:rsid w:val="00071ED8"/>
    <w:rsid w:val="00082909"/>
    <w:rsid w:val="000837B6"/>
    <w:rsid w:val="0008448D"/>
    <w:rsid w:val="00087856"/>
    <w:rsid w:val="00093E8E"/>
    <w:rsid w:val="00093FC9"/>
    <w:rsid w:val="00095B23"/>
    <w:rsid w:val="000A48AB"/>
    <w:rsid w:val="000A6E86"/>
    <w:rsid w:val="000B5DBB"/>
    <w:rsid w:val="000C1E6C"/>
    <w:rsid w:val="000C56E4"/>
    <w:rsid w:val="000C7F27"/>
    <w:rsid w:val="000D187A"/>
    <w:rsid w:val="000D3AF4"/>
    <w:rsid w:val="000D3D8D"/>
    <w:rsid w:val="000D55F4"/>
    <w:rsid w:val="000D61A5"/>
    <w:rsid w:val="000D73AE"/>
    <w:rsid w:val="000E0423"/>
    <w:rsid w:val="000E1986"/>
    <w:rsid w:val="000E46EF"/>
    <w:rsid w:val="000F0134"/>
    <w:rsid w:val="000F1A0B"/>
    <w:rsid w:val="000F41DD"/>
    <w:rsid w:val="001011B3"/>
    <w:rsid w:val="00101303"/>
    <w:rsid w:val="00105281"/>
    <w:rsid w:val="001162A7"/>
    <w:rsid w:val="00120377"/>
    <w:rsid w:val="00122483"/>
    <w:rsid w:val="00130307"/>
    <w:rsid w:val="001412AC"/>
    <w:rsid w:val="00143261"/>
    <w:rsid w:val="00154661"/>
    <w:rsid w:val="001576F4"/>
    <w:rsid w:val="00161EEE"/>
    <w:rsid w:val="00162EA0"/>
    <w:rsid w:val="0016393D"/>
    <w:rsid w:val="001670B7"/>
    <w:rsid w:val="00170623"/>
    <w:rsid w:val="001727AA"/>
    <w:rsid w:val="001926A6"/>
    <w:rsid w:val="00194344"/>
    <w:rsid w:val="001A11A6"/>
    <w:rsid w:val="001A2104"/>
    <w:rsid w:val="001A281C"/>
    <w:rsid w:val="001A2FB2"/>
    <w:rsid w:val="001B1A73"/>
    <w:rsid w:val="001B24DA"/>
    <w:rsid w:val="001B3048"/>
    <w:rsid w:val="001B57AC"/>
    <w:rsid w:val="001B6101"/>
    <w:rsid w:val="001B76C1"/>
    <w:rsid w:val="001C34C1"/>
    <w:rsid w:val="001D2B6B"/>
    <w:rsid w:val="001D56C6"/>
    <w:rsid w:val="001E4DA2"/>
    <w:rsid w:val="001F0089"/>
    <w:rsid w:val="001F1A1B"/>
    <w:rsid w:val="00200666"/>
    <w:rsid w:val="002112C3"/>
    <w:rsid w:val="00220F4C"/>
    <w:rsid w:val="0023294B"/>
    <w:rsid w:val="002359B0"/>
    <w:rsid w:val="002366F5"/>
    <w:rsid w:val="00251B96"/>
    <w:rsid w:val="00262BF1"/>
    <w:rsid w:val="0028489E"/>
    <w:rsid w:val="0029079C"/>
    <w:rsid w:val="00294F29"/>
    <w:rsid w:val="002A04EE"/>
    <w:rsid w:val="002A4945"/>
    <w:rsid w:val="002A72A4"/>
    <w:rsid w:val="002B123D"/>
    <w:rsid w:val="002B1378"/>
    <w:rsid w:val="002B372D"/>
    <w:rsid w:val="002C1233"/>
    <w:rsid w:val="002C175E"/>
    <w:rsid w:val="002C3135"/>
    <w:rsid w:val="002C3178"/>
    <w:rsid w:val="002E15AF"/>
    <w:rsid w:val="002E5CD6"/>
    <w:rsid w:val="002F0D23"/>
    <w:rsid w:val="00300E0F"/>
    <w:rsid w:val="003078E7"/>
    <w:rsid w:val="00324EB5"/>
    <w:rsid w:val="003365B9"/>
    <w:rsid w:val="003426EA"/>
    <w:rsid w:val="003447E7"/>
    <w:rsid w:val="003469D6"/>
    <w:rsid w:val="003553C0"/>
    <w:rsid w:val="003768B9"/>
    <w:rsid w:val="00376CCC"/>
    <w:rsid w:val="00382F86"/>
    <w:rsid w:val="00385A6A"/>
    <w:rsid w:val="00391170"/>
    <w:rsid w:val="003940FB"/>
    <w:rsid w:val="003A49FA"/>
    <w:rsid w:val="003B12B0"/>
    <w:rsid w:val="003C14B5"/>
    <w:rsid w:val="003C1928"/>
    <w:rsid w:val="003C478A"/>
    <w:rsid w:val="003D4063"/>
    <w:rsid w:val="003F1559"/>
    <w:rsid w:val="003F406D"/>
    <w:rsid w:val="003F4FD6"/>
    <w:rsid w:val="003F7490"/>
    <w:rsid w:val="00400709"/>
    <w:rsid w:val="00405425"/>
    <w:rsid w:val="0041122A"/>
    <w:rsid w:val="00411417"/>
    <w:rsid w:val="00412C89"/>
    <w:rsid w:val="00413235"/>
    <w:rsid w:val="004159B6"/>
    <w:rsid w:val="00421440"/>
    <w:rsid w:val="00426797"/>
    <w:rsid w:val="00426EBE"/>
    <w:rsid w:val="00430178"/>
    <w:rsid w:val="0043685E"/>
    <w:rsid w:val="00436D2F"/>
    <w:rsid w:val="0044136D"/>
    <w:rsid w:val="00461BE3"/>
    <w:rsid w:val="004639E4"/>
    <w:rsid w:val="0046508D"/>
    <w:rsid w:val="00467553"/>
    <w:rsid w:val="00483E1B"/>
    <w:rsid w:val="00485CFA"/>
    <w:rsid w:val="00493A5C"/>
    <w:rsid w:val="004A4877"/>
    <w:rsid w:val="004B1054"/>
    <w:rsid w:val="004C1E87"/>
    <w:rsid w:val="004C315E"/>
    <w:rsid w:val="004C34F9"/>
    <w:rsid w:val="004C7B05"/>
    <w:rsid w:val="004D156F"/>
    <w:rsid w:val="004D2225"/>
    <w:rsid w:val="004E5467"/>
    <w:rsid w:val="00510A56"/>
    <w:rsid w:val="0053369B"/>
    <w:rsid w:val="005353D2"/>
    <w:rsid w:val="00535604"/>
    <w:rsid w:val="00535D60"/>
    <w:rsid w:val="00535E60"/>
    <w:rsid w:val="00544AB2"/>
    <w:rsid w:val="005458D0"/>
    <w:rsid w:val="005501FE"/>
    <w:rsid w:val="00553819"/>
    <w:rsid w:val="0056080C"/>
    <w:rsid w:val="00564808"/>
    <w:rsid w:val="00573DF6"/>
    <w:rsid w:val="00580477"/>
    <w:rsid w:val="00584847"/>
    <w:rsid w:val="00594ED6"/>
    <w:rsid w:val="005A582E"/>
    <w:rsid w:val="005B796D"/>
    <w:rsid w:val="005C46EB"/>
    <w:rsid w:val="005D3583"/>
    <w:rsid w:val="005D4F97"/>
    <w:rsid w:val="005E1841"/>
    <w:rsid w:val="005E1CBE"/>
    <w:rsid w:val="005E29AC"/>
    <w:rsid w:val="005E5E70"/>
    <w:rsid w:val="005E7DB9"/>
    <w:rsid w:val="005F0705"/>
    <w:rsid w:val="005F07C3"/>
    <w:rsid w:val="005F154F"/>
    <w:rsid w:val="005F33D8"/>
    <w:rsid w:val="005F6BAD"/>
    <w:rsid w:val="00600FF7"/>
    <w:rsid w:val="00601FC0"/>
    <w:rsid w:val="00612AF2"/>
    <w:rsid w:val="006172E4"/>
    <w:rsid w:val="006239CE"/>
    <w:rsid w:val="006332D9"/>
    <w:rsid w:val="006423A3"/>
    <w:rsid w:val="00644C6C"/>
    <w:rsid w:val="0064672B"/>
    <w:rsid w:val="00654E10"/>
    <w:rsid w:val="00655670"/>
    <w:rsid w:val="00662A0F"/>
    <w:rsid w:val="00667198"/>
    <w:rsid w:val="00687336"/>
    <w:rsid w:val="006932B3"/>
    <w:rsid w:val="006A1C85"/>
    <w:rsid w:val="006A602E"/>
    <w:rsid w:val="006A75D4"/>
    <w:rsid w:val="006B039C"/>
    <w:rsid w:val="006C0180"/>
    <w:rsid w:val="006D2FA6"/>
    <w:rsid w:val="006E4CE5"/>
    <w:rsid w:val="006F15CD"/>
    <w:rsid w:val="006F337E"/>
    <w:rsid w:val="006F4E8E"/>
    <w:rsid w:val="006F6D3D"/>
    <w:rsid w:val="00702291"/>
    <w:rsid w:val="00702814"/>
    <w:rsid w:val="007033C7"/>
    <w:rsid w:val="00712FD4"/>
    <w:rsid w:val="007157E2"/>
    <w:rsid w:val="00720111"/>
    <w:rsid w:val="00720C48"/>
    <w:rsid w:val="00727206"/>
    <w:rsid w:val="00732537"/>
    <w:rsid w:val="00734E4E"/>
    <w:rsid w:val="00741F67"/>
    <w:rsid w:val="00742E2A"/>
    <w:rsid w:val="00744159"/>
    <w:rsid w:val="00751685"/>
    <w:rsid w:val="007570E4"/>
    <w:rsid w:val="00770E17"/>
    <w:rsid w:val="00771693"/>
    <w:rsid w:val="007721FA"/>
    <w:rsid w:val="00772FA7"/>
    <w:rsid w:val="007739A7"/>
    <w:rsid w:val="0077799B"/>
    <w:rsid w:val="0078237A"/>
    <w:rsid w:val="00783E21"/>
    <w:rsid w:val="00784CFD"/>
    <w:rsid w:val="00793F1A"/>
    <w:rsid w:val="0079791D"/>
    <w:rsid w:val="00797C0C"/>
    <w:rsid w:val="007B20FF"/>
    <w:rsid w:val="007B26D9"/>
    <w:rsid w:val="007B3813"/>
    <w:rsid w:val="007B4878"/>
    <w:rsid w:val="007C01D5"/>
    <w:rsid w:val="007C0ADD"/>
    <w:rsid w:val="007C2852"/>
    <w:rsid w:val="007C401D"/>
    <w:rsid w:val="007C54DA"/>
    <w:rsid w:val="007C5B15"/>
    <w:rsid w:val="007D01B3"/>
    <w:rsid w:val="007D069C"/>
    <w:rsid w:val="007D432D"/>
    <w:rsid w:val="007E5C0A"/>
    <w:rsid w:val="007E6B50"/>
    <w:rsid w:val="007E6BC1"/>
    <w:rsid w:val="007F35EC"/>
    <w:rsid w:val="00800B92"/>
    <w:rsid w:val="00811503"/>
    <w:rsid w:val="00814EDE"/>
    <w:rsid w:val="0081620B"/>
    <w:rsid w:val="00820B5C"/>
    <w:rsid w:val="00821372"/>
    <w:rsid w:val="00822719"/>
    <w:rsid w:val="00822EDE"/>
    <w:rsid w:val="008270BD"/>
    <w:rsid w:val="00832F94"/>
    <w:rsid w:val="00834DB6"/>
    <w:rsid w:val="00846B25"/>
    <w:rsid w:val="00846CC6"/>
    <w:rsid w:val="0085002F"/>
    <w:rsid w:val="008502FC"/>
    <w:rsid w:val="00853631"/>
    <w:rsid w:val="00861B69"/>
    <w:rsid w:val="0086282F"/>
    <w:rsid w:val="00862B07"/>
    <w:rsid w:val="0086474C"/>
    <w:rsid w:val="00864DE4"/>
    <w:rsid w:val="0086751F"/>
    <w:rsid w:val="00871366"/>
    <w:rsid w:val="00872E04"/>
    <w:rsid w:val="00876381"/>
    <w:rsid w:val="00877E06"/>
    <w:rsid w:val="008843D0"/>
    <w:rsid w:val="008867CC"/>
    <w:rsid w:val="008A4D8B"/>
    <w:rsid w:val="008B2E02"/>
    <w:rsid w:val="008B6457"/>
    <w:rsid w:val="008C1190"/>
    <w:rsid w:val="008C11CF"/>
    <w:rsid w:val="008C6D0B"/>
    <w:rsid w:val="008D1F70"/>
    <w:rsid w:val="008D5EA3"/>
    <w:rsid w:val="008F28C2"/>
    <w:rsid w:val="008F3195"/>
    <w:rsid w:val="009044AC"/>
    <w:rsid w:val="009056A3"/>
    <w:rsid w:val="00913A2A"/>
    <w:rsid w:val="00921013"/>
    <w:rsid w:val="00922AE5"/>
    <w:rsid w:val="0093094E"/>
    <w:rsid w:val="00937340"/>
    <w:rsid w:val="009468EB"/>
    <w:rsid w:val="009553F0"/>
    <w:rsid w:val="00956976"/>
    <w:rsid w:val="00956EA4"/>
    <w:rsid w:val="0095784F"/>
    <w:rsid w:val="00962C1A"/>
    <w:rsid w:val="00967416"/>
    <w:rsid w:val="009708F5"/>
    <w:rsid w:val="0097107C"/>
    <w:rsid w:val="009717B2"/>
    <w:rsid w:val="00972E85"/>
    <w:rsid w:val="00982BA3"/>
    <w:rsid w:val="009910A6"/>
    <w:rsid w:val="009A5C63"/>
    <w:rsid w:val="009B49E3"/>
    <w:rsid w:val="009B4BBB"/>
    <w:rsid w:val="009B7EF6"/>
    <w:rsid w:val="009C43B9"/>
    <w:rsid w:val="009D4BBB"/>
    <w:rsid w:val="009D634F"/>
    <w:rsid w:val="00A01E47"/>
    <w:rsid w:val="00A03530"/>
    <w:rsid w:val="00A10482"/>
    <w:rsid w:val="00A11375"/>
    <w:rsid w:val="00A14F9D"/>
    <w:rsid w:val="00A16235"/>
    <w:rsid w:val="00A176E0"/>
    <w:rsid w:val="00A263F1"/>
    <w:rsid w:val="00A322DE"/>
    <w:rsid w:val="00A32EDB"/>
    <w:rsid w:val="00A348F9"/>
    <w:rsid w:val="00A4673A"/>
    <w:rsid w:val="00A556C6"/>
    <w:rsid w:val="00A6039D"/>
    <w:rsid w:val="00A631EB"/>
    <w:rsid w:val="00A80AA6"/>
    <w:rsid w:val="00A81E80"/>
    <w:rsid w:val="00A82D79"/>
    <w:rsid w:val="00A83665"/>
    <w:rsid w:val="00A86B79"/>
    <w:rsid w:val="00A97101"/>
    <w:rsid w:val="00A97C12"/>
    <w:rsid w:val="00AA76F9"/>
    <w:rsid w:val="00AC3F33"/>
    <w:rsid w:val="00AC7BA7"/>
    <w:rsid w:val="00AD407A"/>
    <w:rsid w:val="00AE7034"/>
    <w:rsid w:val="00AE7AE7"/>
    <w:rsid w:val="00AF496D"/>
    <w:rsid w:val="00AF5DD1"/>
    <w:rsid w:val="00B12EE6"/>
    <w:rsid w:val="00B27952"/>
    <w:rsid w:val="00B30DB4"/>
    <w:rsid w:val="00B33565"/>
    <w:rsid w:val="00B344E5"/>
    <w:rsid w:val="00B35090"/>
    <w:rsid w:val="00B425C3"/>
    <w:rsid w:val="00B432C3"/>
    <w:rsid w:val="00B45226"/>
    <w:rsid w:val="00B50B36"/>
    <w:rsid w:val="00B55B0D"/>
    <w:rsid w:val="00B621CA"/>
    <w:rsid w:val="00B73BDE"/>
    <w:rsid w:val="00B7495F"/>
    <w:rsid w:val="00B938B1"/>
    <w:rsid w:val="00B95329"/>
    <w:rsid w:val="00BA48AF"/>
    <w:rsid w:val="00BB2F56"/>
    <w:rsid w:val="00BB4656"/>
    <w:rsid w:val="00BC0174"/>
    <w:rsid w:val="00BC09A4"/>
    <w:rsid w:val="00BD008C"/>
    <w:rsid w:val="00BE3D4A"/>
    <w:rsid w:val="00BF0378"/>
    <w:rsid w:val="00BF4DDF"/>
    <w:rsid w:val="00C06871"/>
    <w:rsid w:val="00C07DF9"/>
    <w:rsid w:val="00C23333"/>
    <w:rsid w:val="00C30FE0"/>
    <w:rsid w:val="00C316F9"/>
    <w:rsid w:val="00C325CC"/>
    <w:rsid w:val="00C34708"/>
    <w:rsid w:val="00C3531E"/>
    <w:rsid w:val="00C425F5"/>
    <w:rsid w:val="00C50198"/>
    <w:rsid w:val="00C66EB9"/>
    <w:rsid w:val="00C75062"/>
    <w:rsid w:val="00C91690"/>
    <w:rsid w:val="00C95957"/>
    <w:rsid w:val="00CA4451"/>
    <w:rsid w:val="00CB19A8"/>
    <w:rsid w:val="00CB4955"/>
    <w:rsid w:val="00CB4BD2"/>
    <w:rsid w:val="00CB4FDC"/>
    <w:rsid w:val="00CD7ED9"/>
    <w:rsid w:val="00CE1D8C"/>
    <w:rsid w:val="00CE38E7"/>
    <w:rsid w:val="00CF092A"/>
    <w:rsid w:val="00CF0BC6"/>
    <w:rsid w:val="00CF146F"/>
    <w:rsid w:val="00CF27D5"/>
    <w:rsid w:val="00CF3806"/>
    <w:rsid w:val="00CF4F61"/>
    <w:rsid w:val="00D035DD"/>
    <w:rsid w:val="00D15B6D"/>
    <w:rsid w:val="00D25D8B"/>
    <w:rsid w:val="00D34BF5"/>
    <w:rsid w:val="00D36298"/>
    <w:rsid w:val="00D5154A"/>
    <w:rsid w:val="00D5191D"/>
    <w:rsid w:val="00D551E9"/>
    <w:rsid w:val="00D561B3"/>
    <w:rsid w:val="00D61B40"/>
    <w:rsid w:val="00D621B3"/>
    <w:rsid w:val="00D67932"/>
    <w:rsid w:val="00D72258"/>
    <w:rsid w:val="00D82625"/>
    <w:rsid w:val="00D94A28"/>
    <w:rsid w:val="00D94A76"/>
    <w:rsid w:val="00DA0F36"/>
    <w:rsid w:val="00DC308D"/>
    <w:rsid w:val="00DD23A3"/>
    <w:rsid w:val="00DD294A"/>
    <w:rsid w:val="00DE2357"/>
    <w:rsid w:val="00DE39B3"/>
    <w:rsid w:val="00DE46B1"/>
    <w:rsid w:val="00DE4998"/>
    <w:rsid w:val="00DE52FF"/>
    <w:rsid w:val="00DE5A06"/>
    <w:rsid w:val="00DF1BC4"/>
    <w:rsid w:val="00DF405B"/>
    <w:rsid w:val="00E07E54"/>
    <w:rsid w:val="00E120DB"/>
    <w:rsid w:val="00E12B42"/>
    <w:rsid w:val="00E13430"/>
    <w:rsid w:val="00E16D9A"/>
    <w:rsid w:val="00E35E2B"/>
    <w:rsid w:val="00E468CC"/>
    <w:rsid w:val="00E54CAE"/>
    <w:rsid w:val="00E577EE"/>
    <w:rsid w:val="00E57E6D"/>
    <w:rsid w:val="00E63A59"/>
    <w:rsid w:val="00E6742B"/>
    <w:rsid w:val="00E75A80"/>
    <w:rsid w:val="00E80387"/>
    <w:rsid w:val="00E822CF"/>
    <w:rsid w:val="00E850B3"/>
    <w:rsid w:val="00E902E0"/>
    <w:rsid w:val="00E92228"/>
    <w:rsid w:val="00E92414"/>
    <w:rsid w:val="00E92EEF"/>
    <w:rsid w:val="00E95E11"/>
    <w:rsid w:val="00EA0F79"/>
    <w:rsid w:val="00EA7822"/>
    <w:rsid w:val="00EB026E"/>
    <w:rsid w:val="00ED732E"/>
    <w:rsid w:val="00EE7EF8"/>
    <w:rsid w:val="00EF528B"/>
    <w:rsid w:val="00EF7850"/>
    <w:rsid w:val="00EF7E66"/>
    <w:rsid w:val="00F02BB7"/>
    <w:rsid w:val="00F1034D"/>
    <w:rsid w:val="00F209F6"/>
    <w:rsid w:val="00F20B92"/>
    <w:rsid w:val="00F20D5E"/>
    <w:rsid w:val="00F22428"/>
    <w:rsid w:val="00F23160"/>
    <w:rsid w:val="00F2441D"/>
    <w:rsid w:val="00F32D51"/>
    <w:rsid w:val="00F32EE9"/>
    <w:rsid w:val="00F454B7"/>
    <w:rsid w:val="00F53A95"/>
    <w:rsid w:val="00F737B3"/>
    <w:rsid w:val="00F812BB"/>
    <w:rsid w:val="00F829F7"/>
    <w:rsid w:val="00F90B42"/>
    <w:rsid w:val="00F97135"/>
    <w:rsid w:val="00FA17A6"/>
    <w:rsid w:val="00FA20AB"/>
    <w:rsid w:val="00FA595F"/>
    <w:rsid w:val="00FA5A73"/>
    <w:rsid w:val="00FA6DD8"/>
    <w:rsid w:val="00FB0330"/>
    <w:rsid w:val="00FB51A7"/>
    <w:rsid w:val="00FB71CD"/>
    <w:rsid w:val="00FC1FB4"/>
    <w:rsid w:val="00FC2585"/>
    <w:rsid w:val="00FC639B"/>
    <w:rsid w:val="00FD7C7B"/>
    <w:rsid w:val="00FE70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4E9C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Subtitle" w:locked="1" w:qFormat="1"/>
    <w:lsdException w:name="Hyperlink" w:locked="1" w:uiPriority="99"/>
    <w:lsdException w:name="Strong" w:locked="1" w:qFormat="1"/>
    <w:lsdException w:name="Emphasis" w:locked="1" w:qFormat="1"/>
    <w:lsdException w:name="HTML Code"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4656"/>
  </w:style>
  <w:style w:type="paragraph" w:styleId="Heading1">
    <w:name w:val="heading 1"/>
    <w:aliases w:val="h1,1st level,numreq,H1,H1-Heading 1,1,Header 1,Legal Line 1,head 1,II+,I,Heading1,a"/>
    <w:basedOn w:val="Normal"/>
    <w:next w:val="BodyText1"/>
    <w:qFormat/>
    <w:rsid w:val="00B45226"/>
    <w:pPr>
      <w:keepNext/>
      <w:pageBreakBefore/>
      <w:numPr>
        <w:numId w:val="3"/>
      </w:numPr>
      <w:spacing w:before="240" w:after="240"/>
      <w:outlineLvl w:val="0"/>
    </w:pPr>
    <w:rPr>
      <w:rFonts w:ascii="Arial" w:hAnsi="Arial"/>
      <w:b/>
      <w:caps/>
      <w:kern w:val="28"/>
      <w:sz w:val="28"/>
    </w:rPr>
  </w:style>
  <w:style w:type="paragraph" w:styleId="Heading2">
    <w:name w:val="heading 2"/>
    <w:aliases w:val="h2,2nd level,H2,H2-Heading 2,2,Header 2,l2,Header2,22,heading2,list2,A,A.B.C.,list 2,Heading2,Heading Indent No L2,12"/>
    <w:basedOn w:val="Normal"/>
    <w:next w:val="BodyText1"/>
    <w:qFormat/>
    <w:rsid w:val="00B45226"/>
    <w:pPr>
      <w:keepNext/>
      <w:numPr>
        <w:ilvl w:val="1"/>
        <w:numId w:val="25"/>
      </w:numPr>
      <w:tabs>
        <w:tab w:val="left" w:pos="720"/>
      </w:tabs>
      <w:spacing w:before="240" w:after="120"/>
      <w:outlineLvl w:val="1"/>
    </w:pPr>
    <w:rPr>
      <w:rFonts w:ascii="Arial" w:hAnsi="Arial"/>
      <w:b/>
      <w:sz w:val="24"/>
    </w:rPr>
  </w:style>
  <w:style w:type="paragraph" w:styleId="Heading3">
    <w:name w:val="heading 3"/>
    <w:aliases w:val="h3,H3,H3-Heading 3,3,l3.3,l3,list 3,list3,subhead,Heading3,1.,Heading No. L3"/>
    <w:basedOn w:val="Normal"/>
    <w:next w:val="BodyText1"/>
    <w:qFormat/>
    <w:rsid w:val="00B45226"/>
    <w:pPr>
      <w:keepNext/>
      <w:tabs>
        <w:tab w:val="num" w:pos="720"/>
      </w:tabs>
      <w:spacing w:before="120" w:after="120"/>
      <w:ind w:left="720" w:hanging="720"/>
      <w:outlineLvl w:val="2"/>
    </w:pPr>
    <w:rPr>
      <w:rFonts w:ascii="Arial" w:hAnsi="Arial"/>
      <w:b/>
    </w:rPr>
  </w:style>
  <w:style w:type="paragraph" w:styleId="Heading4">
    <w:name w:val="heading 4"/>
    <w:aliases w:val="H4,4,H4-Heading 4,h4,a.,Heading4"/>
    <w:basedOn w:val="Normal"/>
    <w:next w:val="BodyText1"/>
    <w:qFormat/>
    <w:rsid w:val="00B45226"/>
    <w:pPr>
      <w:keepNext/>
      <w:tabs>
        <w:tab w:val="num" w:pos="864"/>
      </w:tabs>
      <w:spacing w:before="120" w:after="120"/>
      <w:ind w:left="864" w:hanging="864"/>
      <w:outlineLvl w:val="3"/>
    </w:pPr>
    <w:rPr>
      <w:rFonts w:ascii="Arial" w:hAnsi="Arial"/>
      <w:b/>
      <w:i/>
    </w:rPr>
  </w:style>
  <w:style w:type="paragraph" w:styleId="Heading5">
    <w:name w:val="heading 5"/>
    <w:aliases w:val="H5,5,H5-Heading 5,h5,Heading5,l5,heading5"/>
    <w:basedOn w:val="Normal"/>
    <w:next w:val="BodyText1"/>
    <w:qFormat/>
    <w:rsid w:val="00194344"/>
    <w:pPr>
      <w:keepNext/>
      <w:tabs>
        <w:tab w:val="num" w:pos="1008"/>
      </w:tabs>
      <w:spacing w:before="120" w:after="120"/>
      <w:ind w:left="1008" w:hanging="1008"/>
      <w:outlineLvl w:val="4"/>
    </w:pPr>
    <w:rPr>
      <w:rFonts w:ascii="Helvetica" w:hAnsi="Helvetica"/>
      <w:i/>
    </w:rPr>
  </w:style>
  <w:style w:type="paragraph" w:styleId="Heading6">
    <w:name w:val="heading 6"/>
    <w:aliases w:val="H6"/>
    <w:basedOn w:val="Normal"/>
    <w:next w:val="BodyText1"/>
    <w:qFormat/>
    <w:rsid w:val="00194344"/>
    <w:pPr>
      <w:keepNext/>
      <w:tabs>
        <w:tab w:val="num" w:pos="1152"/>
      </w:tabs>
      <w:spacing w:before="120" w:after="120"/>
      <w:ind w:left="1152" w:hanging="1152"/>
      <w:outlineLvl w:val="5"/>
    </w:pPr>
  </w:style>
  <w:style w:type="paragraph" w:styleId="Heading7">
    <w:name w:val="heading 7"/>
    <w:basedOn w:val="Normal"/>
    <w:next w:val="BodyText1"/>
    <w:qFormat/>
    <w:rsid w:val="00194344"/>
    <w:pPr>
      <w:keepNext/>
      <w:tabs>
        <w:tab w:val="num" w:pos="1296"/>
      </w:tabs>
      <w:spacing w:before="120" w:after="120"/>
      <w:ind w:left="1296" w:hanging="1296"/>
      <w:outlineLvl w:val="6"/>
    </w:pPr>
    <w:rPr>
      <w:rFonts w:ascii="Arial" w:hAnsi="Arial"/>
    </w:rPr>
  </w:style>
  <w:style w:type="paragraph" w:styleId="Heading8">
    <w:name w:val="heading 8"/>
    <w:basedOn w:val="Normal"/>
    <w:next w:val="BodyText1"/>
    <w:qFormat/>
    <w:rsid w:val="00194344"/>
    <w:pPr>
      <w:keepNext/>
      <w:tabs>
        <w:tab w:val="num" w:pos="1440"/>
      </w:tabs>
      <w:spacing w:before="120" w:after="120"/>
      <w:ind w:left="1440" w:hanging="1440"/>
      <w:outlineLvl w:val="7"/>
    </w:pPr>
    <w:rPr>
      <w:rFonts w:ascii="Arial" w:hAnsi="Arial"/>
      <w:i/>
    </w:rPr>
  </w:style>
  <w:style w:type="paragraph" w:styleId="Heading9">
    <w:name w:val="heading 9"/>
    <w:basedOn w:val="Normal"/>
    <w:next w:val="BodyText1"/>
    <w:qFormat/>
    <w:rsid w:val="00194344"/>
    <w:pPr>
      <w:keepNext/>
      <w:tabs>
        <w:tab w:val="num" w:pos="1584"/>
      </w:tabs>
      <w:spacing w:before="120" w:after="12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link w:val="bodytextChar"/>
    <w:rsid w:val="00B45226"/>
    <w:pPr>
      <w:spacing w:before="120" w:after="120"/>
    </w:pPr>
  </w:style>
  <w:style w:type="paragraph" w:customStyle="1" w:styleId="AppHeading3">
    <w:name w:val="AppHeading 3"/>
    <w:next w:val="BodyText1"/>
    <w:rsid w:val="00194344"/>
    <w:pPr>
      <w:numPr>
        <w:ilvl w:val="2"/>
        <w:numId w:val="8"/>
      </w:numPr>
      <w:spacing w:before="120" w:after="120"/>
    </w:pPr>
    <w:rPr>
      <w:b/>
    </w:rPr>
  </w:style>
  <w:style w:type="paragraph" w:styleId="Caption">
    <w:name w:val="caption"/>
    <w:basedOn w:val="Normal"/>
    <w:next w:val="BodyText1"/>
    <w:qFormat/>
    <w:rsid w:val="00B45226"/>
    <w:pPr>
      <w:spacing w:before="120"/>
      <w:jc w:val="center"/>
      <w:outlineLvl w:val="0"/>
    </w:pPr>
    <w:rPr>
      <w:rFonts w:ascii="Arial" w:hAnsi="Arial"/>
      <w:b/>
      <w:i/>
      <w:sz w:val="18"/>
    </w:rPr>
  </w:style>
  <w:style w:type="paragraph" w:styleId="Footer">
    <w:name w:val="footer"/>
    <w:basedOn w:val="Normal"/>
    <w:rsid w:val="00B45226"/>
    <w:pPr>
      <w:pBdr>
        <w:top w:val="single" w:sz="6" w:space="1" w:color="auto"/>
      </w:pBdr>
      <w:tabs>
        <w:tab w:val="center" w:pos="4320"/>
        <w:tab w:val="right" w:pos="8640"/>
      </w:tabs>
    </w:pPr>
    <w:rPr>
      <w:rFonts w:ascii="Arial" w:hAnsi="Arial"/>
    </w:rPr>
  </w:style>
  <w:style w:type="paragraph" w:styleId="Header">
    <w:name w:val="header"/>
    <w:basedOn w:val="Normal"/>
    <w:rsid w:val="00B45226"/>
    <w:pPr>
      <w:pBdr>
        <w:bottom w:val="single" w:sz="6" w:space="1" w:color="auto"/>
      </w:pBdr>
      <w:tabs>
        <w:tab w:val="right" w:pos="8640"/>
      </w:tabs>
    </w:pPr>
    <w:rPr>
      <w:rFonts w:ascii="Arial" w:hAnsi="Arial"/>
    </w:rPr>
  </w:style>
  <w:style w:type="character" w:styleId="PageNumber">
    <w:name w:val="page number"/>
    <w:basedOn w:val="DefaultParagraphFont"/>
    <w:rsid w:val="00B45226"/>
    <w:rPr>
      <w:rFonts w:ascii="Arial" w:hAnsi="Arial" w:cs="Times New Roman"/>
      <w:b/>
      <w:sz w:val="18"/>
    </w:rPr>
  </w:style>
  <w:style w:type="paragraph" w:styleId="Title">
    <w:name w:val="Title"/>
    <w:basedOn w:val="Normal"/>
    <w:qFormat/>
    <w:rsid w:val="00B45226"/>
    <w:pPr>
      <w:spacing w:before="1200" w:after="240"/>
      <w:jc w:val="right"/>
    </w:pPr>
    <w:rPr>
      <w:rFonts w:ascii="Arial" w:hAnsi="Arial"/>
      <w:b/>
      <w:kern w:val="28"/>
      <w:sz w:val="36"/>
    </w:rPr>
  </w:style>
  <w:style w:type="paragraph" w:styleId="TOC1">
    <w:name w:val="toc 1"/>
    <w:basedOn w:val="Normal"/>
    <w:uiPriority w:val="39"/>
    <w:rsid w:val="00B45226"/>
    <w:pPr>
      <w:spacing w:before="120" w:after="120"/>
    </w:pPr>
    <w:rPr>
      <w:b/>
      <w:bCs/>
      <w:caps/>
    </w:rPr>
  </w:style>
  <w:style w:type="paragraph" w:styleId="TOC2">
    <w:name w:val="toc 2"/>
    <w:basedOn w:val="TOC1"/>
    <w:next w:val="BodyText1"/>
    <w:uiPriority w:val="39"/>
    <w:rsid w:val="00B45226"/>
    <w:pPr>
      <w:spacing w:before="0" w:after="0"/>
      <w:ind w:left="200"/>
    </w:pPr>
    <w:rPr>
      <w:b w:val="0"/>
      <w:bCs w:val="0"/>
      <w:caps w:val="0"/>
    </w:rPr>
  </w:style>
  <w:style w:type="paragraph" w:styleId="TOC3">
    <w:name w:val="toc 3"/>
    <w:basedOn w:val="TOC2"/>
    <w:next w:val="BodyText1"/>
    <w:uiPriority w:val="39"/>
    <w:rsid w:val="00B45226"/>
    <w:pPr>
      <w:ind w:left="400"/>
    </w:pPr>
    <w:rPr>
      <w:i/>
      <w:iCs/>
    </w:rPr>
  </w:style>
  <w:style w:type="paragraph" w:styleId="TOC4">
    <w:name w:val="toc 4"/>
    <w:basedOn w:val="Normal"/>
    <w:next w:val="BodyText1"/>
    <w:semiHidden/>
    <w:rsid w:val="00B45226"/>
    <w:pPr>
      <w:ind w:left="600"/>
    </w:pPr>
    <w:rPr>
      <w:sz w:val="18"/>
      <w:szCs w:val="18"/>
    </w:rPr>
  </w:style>
  <w:style w:type="paragraph" w:styleId="TOC5">
    <w:name w:val="toc 5"/>
    <w:basedOn w:val="Normal"/>
    <w:next w:val="BodyText1"/>
    <w:semiHidden/>
    <w:rsid w:val="00B45226"/>
    <w:pPr>
      <w:ind w:left="800"/>
    </w:pPr>
    <w:rPr>
      <w:sz w:val="18"/>
      <w:szCs w:val="18"/>
    </w:rPr>
  </w:style>
  <w:style w:type="paragraph" w:styleId="TOC6">
    <w:name w:val="toc 6"/>
    <w:basedOn w:val="Normal"/>
    <w:next w:val="BodyText1"/>
    <w:semiHidden/>
    <w:rsid w:val="00B45226"/>
    <w:pPr>
      <w:ind w:left="1000"/>
    </w:pPr>
    <w:rPr>
      <w:sz w:val="18"/>
      <w:szCs w:val="18"/>
    </w:rPr>
  </w:style>
  <w:style w:type="paragraph" w:styleId="TOC7">
    <w:name w:val="toc 7"/>
    <w:basedOn w:val="Normal"/>
    <w:next w:val="BodyText1"/>
    <w:semiHidden/>
    <w:rsid w:val="00B45226"/>
    <w:pPr>
      <w:ind w:left="1200"/>
    </w:pPr>
    <w:rPr>
      <w:sz w:val="18"/>
      <w:szCs w:val="18"/>
    </w:rPr>
  </w:style>
  <w:style w:type="paragraph" w:styleId="TOC8">
    <w:name w:val="toc 8"/>
    <w:basedOn w:val="Normal"/>
    <w:next w:val="BodyText1"/>
    <w:semiHidden/>
    <w:rsid w:val="00B45226"/>
    <w:pPr>
      <w:ind w:left="1400"/>
    </w:pPr>
    <w:rPr>
      <w:sz w:val="18"/>
      <w:szCs w:val="18"/>
    </w:rPr>
  </w:style>
  <w:style w:type="paragraph" w:styleId="TOC9">
    <w:name w:val="toc 9"/>
    <w:basedOn w:val="Normal"/>
    <w:next w:val="BodyText1"/>
    <w:semiHidden/>
    <w:rsid w:val="00B45226"/>
    <w:pPr>
      <w:ind w:left="1600"/>
    </w:pPr>
    <w:rPr>
      <w:sz w:val="18"/>
      <w:szCs w:val="18"/>
    </w:rPr>
  </w:style>
  <w:style w:type="paragraph" w:customStyle="1" w:styleId="AppHeading1">
    <w:name w:val="AppHeading 1"/>
    <w:next w:val="BodyText1"/>
    <w:rsid w:val="00194344"/>
    <w:pPr>
      <w:keepNext/>
      <w:keepLines/>
      <w:pageBreakBefore/>
      <w:widowControl w:val="0"/>
      <w:numPr>
        <w:numId w:val="8"/>
      </w:numPr>
      <w:tabs>
        <w:tab w:val="left" w:pos="2160"/>
      </w:tabs>
      <w:spacing w:before="240" w:after="240"/>
    </w:pPr>
    <w:rPr>
      <w:b/>
      <w:color w:val="000000"/>
      <w:sz w:val="28"/>
    </w:rPr>
  </w:style>
  <w:style w:type="paragraph" w:customStyle="1" w:styleId="AppHeading2">
    <w:name w:val="AppHeading 2"/>
    <w:next w:val="BodyText1"/>
    <w:rsid w:val="00194344"/>
    <w:pPr>
      <w:numPr>
        <w:ilvl w:val="1"/>
        <w:numId w:val="8"/>
      </w:numPr>
      <w:spacing w:before="240" w:after="120"/>
    </w:pPr>
    <w:rPr>
      <w:b/>
      <w:sz w:val="24"/>
    </w:rPr>
  </w:style>
  <w:style w:type="paragraph" w:customStyle="1" w:styleId="DocStatus">
    <w:name w:val="DocStatus"/>
    <w:rsid w:val="00B45226"/>
    <w:rPr>
      <w:rFonts w:ascii="Arial" w:hAnsi="Arial"/>
      <w:b/>
      <w:sz w:val="28"/>
    </w:rPr>
  </w:style>
  <w:style w:type="paragraph" w:customStyle="1" w:styleId="Bulletedtext">
    <w:name w:val="Bulleted text"/>
    <w:rsid w:val="00B45226"/>
    <w:pPr>
      <w:tabs>
        <w:tab w:val="num" w:pos="432"/>
      </w:tabs>
      <w:spacing w:after="120"/>
      <w:ind w:left="360" w:hanging="360"/>
    </w:pPr>
  </w:style>
  <w:style w:type="paragraph" w:customStyle="1" w:styleId="Bulletedtextindent">
    <w:name w:val="Bulleted text indent"/>
    <w:rsid w:val="00B45226"/>
    <w:pPr>
      <w:numPr>
        <w:numId w:val="4"/>
      </w:numPr>
      <w:tabs>
        <w:tab w:val="clear" w:pos="360"/>
        <w:tab w:val="left" w:pos="720"/>
      </w:tabs>
      <w:spacing w:after="120"/>
      <w:ind w:left="720" w:hanging="360"/>
    </w:pPr>
  </w:style>
  <w:style w:type="paragraph" w:customStyle="1" w:styleId="Figure">
    <w:name w:val="Figure"/>
    <w:next w:val="BodyText1"/>
    <w:rsid w:val="00B45226"/>
    <w:pPr>
      <w:keepNext/>
      <w:spacing w:before="120"/>
      <w:jc w:val="center"/>
    </w:pPr>
  </w:style>
  <w:style w:type="paragraph" w:customStyle="1" w:styleId="Notice">
    <w:name w:val="Notice"/>
    <w:rsid w:val="00B45226"/>
    <w:pPr>
      <w:spacing w:before="1440"/>
      <w:ind w:left="3600"/>
    </w:pPr>
    <w:rPr>
      <w:rFonts w:ascii="Arial" w:hAnsi="Arial"/>
    </w:rPr>
  </w:style>
  <w:style w:type="paragraph" w:customStyle="1" w:styleId="StatusTable">
    <w:name w:val="Status Table"/>
    <w:rsid w:val="00B45226"/>
    <w:pPr>
      <w:spacing w:before="120" w:after="120"/>
    </w:pPr>
    <w:rPr>
      <w:rFonts w:ascii="Arial" w:hAnsi="Arial"/>
    </w:rPr>
  </w:style>
  <w:style w:type="paragraph" w:customStyle="1" w:styleId="StatusTitle">
    <w:name w:val="Status Title"/>
    <w:rsid w:val="00B45226"/>
    <w:pPr>
      <w:keepNext/>
      <w:spacing w:before="240" w:after="480"/>
      <w:jc w:val="center"/>
    </w:pPr>
    <w:rPr>
      <w:rFonts w:ascii="Helvetica" w:hAnsi="Helvetica"/>
      <w:b/>
      <w:sz w:val="32"/>
    </w:rPr>
  </w:style>
  <w:style w:type="paragraph" w:customStyle="1" w:styleId="TableHeader">
    <w:name w:val="Table Header"/>
    <w:next w:val="BodyText1"/>
    <w:rsid w:val="00B45226"/>
    <w:pPr>
      <w:keepNext/>
      <w:keepLines/>
      <w:spacing w:before="80" w:after="80"/>
      <w:jc w:val="center"/>
    </w:pPr>
    <w:rPr>
      <w:rFonts w:ascii="Arial" w:hAnsi="Arial"/>
      <w:b/>
    </w:rPr>
  </w:style>
  <w:style w:type="paragraph" w:customStyle="1" w:styleId="tabletext">
    <w:name w:val="table text"/>
    <w:link w:val="tabletextChar"/>
    <w:rsid w:val="00B45226"/>
    <w:pPr>
      <w:spacing w:before="40" w:after="40"/>
    </w:pPr>
  </w:style>
  <w:style w:type="paragraph" w:customStyle="1" w:styleId="TOCTitle">
    <w:name w:val="TOC Title"/>
    <w:basedOn w:val="StatusTable"/>
    <w:next w:val="BodyText1"/>
    <w:rsid w:val="00B45226"/>
    <w:pPr>
      <w:spacing w:after="240"/>
      <w:jc w:val="center"/>
    </w:pPr>
    <w:rPr>
      <w:rFonts w:ascii="Helvetica" w:hAnsi="Helvetica"/>
      <w:b/>
      <w:sz w:val="32"/>
    </w:rPr>
  </w:style>
  <w:style w:type="paragraph" w:customStyle="1" w:styleId="Title2">
    <w:name w:val="Title 2"/>
    <w:basedOn w:val="Title"/>
    <w:rsid w:val="00B45226"/>
  </w:style>
  <w:style w:type="paragraph" w:customStyle="1" w:styleId="NoteText">
    <w:name w:val="Note Text"/>
    <w:basedOn w:val="Normal"/>
    <w:next w:val="BodyText1"/>
    <w:rsid w:val="00B45226"/>
    <w:pPr>
      <w:numPr>
        <w:numId w:val="6"/>
      </w:numPr>
      <w:tabs>
        <w:tab w:val="clear" w:pos="360"/>
        <w:tab w:val="left" w:pos="720"/>
      </w:tabs>
      <w:spacing w:before="120" w:after="120"/>
      <w:ind w:left="720" w:hanging="720"/>
    </w:pPr>
    <w:rPr>
      <w:rFonts w:ascii="Arial" w:hAnsi="Arial"/>
    </w:rPr>
  </w:style>
  <w:style w:type="paragraph" w:customStyle="1" w:styleId="AppTableTitle">
    <w:name w:val="AppTable Title"/>
    <w:rsid w:val="00B45226"/>
    <w:pPr>
      <w:keepNext/>
      <w:tabs>
        <w:tab w:val="left" w:pos="360"/>
      </w:tabs>
      <w:spacing w:before="240"/>
      <w:jc w:val="center"/>
    </w:pPr>
    <w:rPr>
      <w:sz w:val="22"/>
    </w:rPr>
  </w:style>
  <w:style w:type="paragraph" w:styleId="TableofFigures">
    <w:name w:val="table of figures"/>
    <w:basedOn w:val="Normal"/>
    <w:next w:val="BodyText1"/>
    <w:semiHidden/>
    <w:rsid w:val="00B45226"/>
    <w:pPr>
      <w:spacing w:after="60"/>
      <w:ind w:left="403" w:hanging="403"/>
    </w:pPr>
  </w:style>
  <w:style w:type="paragraph" w:customStyle="1" w:styleId="FigureCaption">
    <w:name w:val="FigureCaption"/>
    <w:next w:val="bodytext-aftertablefigure"/>
    <w:rsid w:val="00B45226"/>
    <w:pPr>
      <w:spacing w:before="120" w:after="120"/>
      <w:jc w:val="center"/>
    </w:pPr>
    <w:rPr>
      <w:rFonts w:ascii="Arial" w:hAnsi="Arial"/>
      <w:b/>
      <w:i/>
      <w:sz w:val="18"/>
    </w:rPr>
  </w:style>
  <w:style w:type="paragraph" w:customStyle="1" w:styleId="TableCaption">
    <w:name w:val="TableCaption"/>
    <w:basedOn w:val="Caption"/>
    <w:rsid w:val="00B45226"/>
    <w:pPr>
      <w:keepNext/>
      <w:keepLines/>
      <w:spacing w:after="120"/>
    </w:pPr>
  </w:style>
  <w:style w:type="paragraph" w:styleId="FootnoteText">
    <w:name w:val="footnote text"/>
    <w:aliases w:val="Table Footer"/>
    <w:basedOn w:val="Normal"/>
    <w:semiHidden/>
    <w:rsid w:val="00B45226"/>
    <w:rPr>
      <w:sz w:val="18"/>
    </w:rPr>
  </w:style>
  <w:style w:type="paragraph" w:styleId="ListNumber">
    <w:name w:val="List Number"/>
    <w:basedOn w:val="Normal"/>
    <w:rsid w:val="00B45226"/>
    <w:pPr>
      <w:numPr>
        <w:numId w:val="1"/>
      </w:numPr>
      <w:spacing w:after="120"/>
    </w:pPr>
  </w:style>
  <w:style w:type="character" w:styleId="Hyperlink">
    <w:name w:val="Hyperlink"/>
    <w:basedOn w:val="DefaultParagraphFont"/>
    <w:uiPriority w:val="99"/>
    <w:rsid w:val="00B45226"/>
    <w:rPr>
      <w:rFonts w:cs="Times New Roman"/>
      <w:color w:val="0000FF"/>
      <w:u w:val="single"/>
    </w:rPr>
  </w:style>
  <w:style w:type="paragraph" w:customStyle="1" w:styleId="AppHeading4">
    <w:name w:val="AppHeading 4"/>
    <w:next w:val="BodyText1"/>
    <w:rsid w:val="00194344"/>
    <w:pPr>
      <w:numPr>
        <w:ilvl w:val="3"/>
        <w:numId w:val="8"/>
      </w:numPr>
      <w:spacing w:before="120" w:after="120"/>
    </w:pPr>
    <w:rPr>
      <w:rFonts w:ascii="Times" w:hAnsi="Times"/>
      <w:b/>
      <w:i/>
    </w:rPr>
  </w:style>
  <w:style w:type="paragraph" w:customStyle="1" w:styleId="AppHeading5">
    <w:name w:val="AppHeading 5"/>
    <w:next w:val="BodyText1"/>
    <w:rsid w:val="00194344"/>
    <w:pPr>
      <w:numPr>
        <w:ilvl w:val="4"/>
        <w:numId w:val="8"/>
      </w:numPr>
      <w:spacing w:before="120" w:after="120"/>
    </w:pPr>
    <w:rPr>
      <w:i/>
    </w:rPr>
  </w:style>
  <w:style w:type="paragraph" w:customStyle="1" w:styleId="TableCell">
    <w:name w:val="Table Cell"/>
    <w:rsid w:val="00B45226"/>
    <w:pPr>
      <w:widowControl w:val="0"/>
      <w:tabs>
        <w:tab w:val="left" w:pos="1134"/>
      </w:tabs>
      <w:autoSpaceDE w:val="0"/>
      <w:autoSpaceDN w:val="0"/>
      <w:adjustRightInd w:val="0"/>
      <w:spacing w:after="80"/>
      <w:ind w:left="144"/>
    </w:pPr>
    <w:rPr>
      <w:rFonts w:ascii="Arial" w:hAnsi="Arial" w:cs="Arial"/>
      <w:noProof/>
      <w:color w:val="000000"/>
      <w:sz w:val="16"/>
      <w:szCs w:val="16"/>
    </w:rPr>
  </w:style>
  <w:style w:type="paragraph" w:styleId="PlainText">
    <w:name w:val="Plain Text"/>
    <w:basedOn w:val="Normal"/>
    <w:link w:val="PlainTextChar"/>
    <w:rsid w:val="00B45226"/>
    <w:rPr>
      <w:rFonts w:ascii="Courier New" w:hAnsi="Courier New"/>
      <w:sz w:val="18"/>
    </w:rPr>
  </w:style>
  <w:style w:type="paragraph" w:styleId="ListNumber2">
    <w:name w:val="List Number 2"/>
    <w:basedOn w:val="Normal"/>
    <w:rsid w:val="00B45226"/>
    <w:pPr>
      <w:numPr>
        <w:numId w:val="2"/>
      </w:numPr>
    </w:pPr>
  </w:style>
  <w:style w:type="paragraph" w:customStyle="1" w:styleId="TableCellHeading">
    <w:name w:val="Table Cell Heading"/>
    <w:rsid w:val="00B45226"/>
    <w:pPr>
      <w:keepNext/>
      <w:widowControl w:val="0"/>
      <w:suppressAutoHyphens/>
      <w:autoSpaceDE w:val="0"/>
      <w:spacing w:before="40" w:after="40"/>
      <w:jc w:val="center"/>
    </w:pPr>
    <w:rPr>
      <w:rFonts w:ascii="Arial" w:hAnsi="Arial" w:cs="Arial"/>
      <w:b/>
      <w:bCs/>
      <w:color w:val="000000"/>
      <w:sz w:val="17"/>
      <w:szCs w:val="18"/>
      <w:lang w:eastAsia="ar-SA"/>
    </w:rPr>
  </w:style>
  <w:style w:type="character" w:styleId="FootnoteReference">
    <w:name w:val="footnote reference"/>
    <w:basedOn w:val="DefaultParagraphFont"/>
    <w:semiHidden/>
    <w:rsid w:val="00B45226"/>
    <w:rPr>
      <w:rFonts w:cs="Times New Roman"/>
      <w:vertAlign w:val="superscript"/>
    </w:rPr>
  </w:style>
  <w:style w:type="paragraph" w:customStyle="1" w:styleId="ParameterDefinition">
    <w:name w:val="Parameter Definition"/>
    <w:basedOn w:val="BodyText1"/>
    <w:next w:val="BodyText1"/>
    <w:rsid w:val="00B45226"/>
    <w:rPr>
      <w:b/>
    </w:rPr>
  </w:style>
  <w:style w:type="paragraph" w:styleId="BodyTextIndent">
    <w:name w:val="Body Text Indent"/>
    <w:basedOn w:val="BodyText1"/>
    <w:link w:val="BodyTextIndentChar"/>
    <w:rsid w:val="00B45226"/>
    <w:pPr>
      <w:ind w:left="360"/>
    </w:pPr>
  </w:style>
  <w:style w:type="paragraph" w:customStyle="1" w:styleId="Annex6">
    <w:name w:val="Annex 6"/>
    <w:next w:val="BodyText1"/>
    <w:rsid w:val="00B45226"/>
    <w:pPr>
      <w:keepNext/>
      <w:numPr>
        <w:ilvl w:val="5"/>
        <w:numId w:val="7"/>
      </w:numPr>
      <w:tabs>
        <w:tab w:val="clear" w:pos="0"/>
        <w:tab w:val="left" w:pos="1260"/>
      </w:tabs>
      <w:spacing w:before="120" w:after="120"/>
      <w:ind w:left="1267" w:hanging="1267"/>
    </w:pPr>
    <w:rPr>
      <w:rFonts w:ascii="Arial" w:eastAsia="Arial Unicode MS" w:hAnsi="Arial"/>
    </w:rPr>
  </w:style>
  <w:style w:type="paragraph" w:styleId="Date">
    <w:name w:val="Date"/>
    <w:basedOn w:val="Normal"/>
    <w:next w:val="Normal"/>
    <w:rsid w:val="00B45226"/>
    <w:pPr>
      <w:spacing w:before="120" w:after="120"/>
    </w:pPr>
    <w:rPr>
      <w:rFonts w:ascii="Arial" w:hAnsi="Arial"/>
    </w:rPr>
  </w:style>
  <w:style w:type="paragraph" w:customStyle="1" w:styleId="AppHeading6">
    <w:name w:val="AppHeading 6"/>
    <w:basedOn w:val="AppHeading5"/>
    <w:next w:val="BodyText1"/>
    <w:rsid w:val="00194344"/>
    <w:pPr>
      <w:numPr>
        <w:ilvl w:val="5"/>
      </w:numPr>
      <w:tabs>
        <w:tab w:val="left" w:pos="1440"/>
        <w:tab w:val="num" w:pos="2160"/>
        <w:tab w:val="left" w:pos="5760"/>
      </w:tabs>
      <w:ind w:left="2160" w:hanging="360"/>
    </w:pPr>
    <w:rPr>
      <w:i w:val="0"/>
    </w:rPr>
  </w:style>
  <w:style w:type="character" w:customStyle="1" w:styleId="CableLabs">
    <w:name w:val="CableLabs"/>
    <w:rsid w:val="00B45226"/>
    <w:rPr>
      <w:rFonts w:ascii="AvantGarde" w:hAnsi="AvantGarde"/>
      <w:lang w:val="en-US"/>
    </w:rPr>
  </w:style>
  <w:style w:type="paragraph" w:customStyle="1" w:styleId="Notice2">
    <w:name w:val="Notice2"/>
    <w:basedOn w:val="Notice"/>
    <w:rsid w:val="00B45226"/>
    <w:pPr>
      <w:spacing w:before="3600"/>
      <w:ind w:left="2880" w:firstLine="720"/>
    </w:pPr>
    <w:rPr>
      <w:rFonts w:ascii="Helvetica" w:hAnsi="Helvetica"/>
      <w:b/>
    </w:rPr>
  </w:style>
  <w:style w:type="paragraph" w:customStyle="1" w:styleId="projcategory">
    <w:name w:val="projcategory"/>
    <w:basedOn w:val="Title"/>
    <w:next w:val="SubCategory"/>
    <w:rsid w:val="00B45226"/>
    <w:pPr>
      <w:spacing w:after="0"/>
    </w:pPr>
  </w:style>
  <w:style w:type="paragraph" w:customStyle="1" w:styleId="SubCategory">
    <w:name w:val="SubCategory"/>
    <w:basedOn w:val="projcategory"/>
    <w:next w:val="BodyText1"/>
    <w:rsid w:val="00B45226"/>
    <w:pPr>
      <w:spacing w:before="120"/>
    </w:pPr>
  </w:style>
  <w:style w:type="paragraph" w:customStyle="1" w:styleId="Annex1">
    <w:name w:val="Annex 1"/>
    <w:next w:val="BodyText1"/>
    <w:rsid w:val="00B45226"/>
    <w:pPr>
      <w:keepNext/>
      <w:pageBreakBefore/>
      <w:numPr>
        <w:numId w:val="7"/>
      </w:numPr>
      <w:spacing w:after="120"/>
      <w:ind w:left="1440" w:hanging="1440"/>
    </w:pPr>
    <w:rPr>
      <w:rFonts w:ascii="Arial" w:hAnsi="Arial"/>
      <w:b/>
      <w:noProof/>
      <w:sz w:val="28"/>
    </w:rPr>
  </w:style>
  <w:style w:type="paragraph" w:customStyle="1" w:styleId="Annex2">
    <w:name w:val="Annex 2"/>
    <w:next w:val="BodyText1"/>
    <w:rsid w:val="00B45226"/>
    <w:pPr>
      <w:keepNext/>
      <w:numPr>
        <w:ilvl w:val="1"/>
        <w:numId w:val="7"/>
      </w:numPr>
      <w:spacing w:before="240" w:after="120"/>
      <w:ind w:left="720" w:hanging="720"/>
    </w:pPr>
    <w:rPr>
      <w:rFonts w:ascii="Arial" w:hAnsi="Arial"/>
      <w:b/>
      <w:sz w:val="24"/>
      <w:szCs w:val="24"/>
    </w:rPr>
  </w:style>
  <w:style w:type="paragraph" w:customStyle="1" w:styleId="Annex3">
    <w:name w:val="Annex 3"/>
    <w:next w:val="BodyText1"/>
    <w:rsid w:val="00B45226"/>
    <w:pPr>
      <w:keepNext/>
      <w:numPr>
        <w:ilvl w:val="2"/>
        <w:numId w:val="7"/>
      </w:numPr>
      <w:spacing w:before="120" w:after="120"/>
      <w:ind w:left="720" w:hanging="720"/>
    </w:pPr>
    <w:rPr>
      <w:rFonts w:ascii="Arial" w:hAnsi="Arial"/>
      <w:b/>
    </w:rPr>
  </w:style>
  <w:style w:type="paragraph" w:customStyle="1" w:styleId="Annex4">
    <w:name w:val="Annex 4"/>
    <w:next w:val="BodyText1"/>
    <w:rsid w:val="00B45226"/>
    <w:pPr>
      <w:keepNext/>
      <w:numPr>
        <w:ilvl w:val="3"/>
        <w:numId w:val="7"/>
      </w:numPr>
      <w:spacing w:before="120" w:after="120"/>
      <w:ind w:left="1080" w:hanging="1080"/>
    </w:pPr>
    <w:rPr>
      <w:rFonts w:ascii="Arial" w:hAnsi="Arial"/>
      <w:b/>
      <w:i/>
    </w:rPr>
  </w:style>
  <w:style w:type="paragraph" w:customStyle="1" w:styleId="Annex5">
    <w:name w:val="Annex 5"/>
    <w:next w:val="BodyText1"/>
    <w:rsid w:val="00B45226"/>
    <w:pPr>
      <w:keepNext/>
      <w:numPr>
        <w:ilvl w:val="4"/>
        <w:numId w:val="7"/>
      </w:numPr>
      <w:tabs>
        <w:tab w:val="left" w:pos="1080"/>
      </w:tabs>
      <w:spacing w:before="120" w:after="120"/>
      <w:ind w:left="1080" w:hanging="1080"/>
    </w:pPr>
    <w:rPr>
      <w:rFonts w:ascii="Arial" w:hAnsi="Arial"/>
      <w:i/>
    </w:rPr>
  </w:style>
  <w:style w:type="paragraph" w:customStyle="1" w:styleId="Annex8">
    <w:name w:val="Annex 8"/>
    <w:next w:val="BodyText1"/>
    <w:rsid w:val="00B45226"/>
    <w:pPr>
      <w:keepNext/>
      <w:numPr>
        <w:ilvl w:val="7"/>
        <w:numId w:val="7"/>
      </w:numPr>
      <w:tabs>
        <w:tab w:val="clear" w:pos="0"/>
        <w:tab w:val="left" w:pos="1440"/>
      </w:tabs>
      <w:spacing w:before="240"/>
      <w:ind w:left="1440" w:hanging="1440"/>
    </w:pPr>
    <w:rPr>
      <w:i/>
      <w:szCs w:val="18"/>
    </w:rPr>
  </w:style>
  <w:style w:type="paragraph" w:styleId="List">
    <w:name w:val="List"/>
    <w:basedOn w:val="Normal"/>
    <w:rsid w:val="00194344"/>
    <w:pPr>
      <w:spacing w:after="120"/>
      <w:ind w:left="360" w:hanging="360"/>
    </w:pPr>
  </w:style>
  <w:style w:type="paragraph" w:customStyle="1" w:styleId="Annex7">
    <w:name w:val="Annex 7"/>
    <w:basedOn w:val="Normal"/>
    <w:next w:val="BodyText1"/>
    <w:rsid w:val="00B45226"/>
    <w:pPr>
      <w:keepNext/>
      <w:numPr>
        <w:ilvl w:val="6"/>
        <w:numId w:val="7"/>
      </w:numPr>
      <w:tabs>
        <w:tab w:val="clear" w:pos="0"/>
        <w:tab w:val="num" w:pos="1440"/>
      </w:tabs>
      <w:ind w:left="1440" w:hanging="1440"/>
    </w:pPr>
  </w:style>
  <w:style w:type="paragraph" w:customStyle="1" w:styleId="bodytext-aftertablefigure">
    <w:name w:val="body text - after table/figure"/>
    <w:basedOn w:val="BodyText1"/>
    <w:next w:val="BodyText1"/>
    <w:rsid w:val="00B45226"/>
    <w:pPr>
      <w:spacing w:before="0" w:after="0"/>
    </w:pPr>
  </w:style>
  <w:style w:type="paragraph" w:customStyle="1" w:styleId="Heading">
    <w:name w:val="Heading"/>
    <w:aliases w:val="Unnumbered"/>
    <w:basedOn w:val="BodyText1"/>
    <w:rsid w:val="00B45226"/>
    <w:pPr>
      <w:keepNext/>
      <w:widowControl w:val="0"/>
      <w:tabs>
        <w:tab w:val="left" w:pos="360"/>
      </w:tabs>
      <w:autoSpaceDE w:val="0"/>
      <w:autoSpaceDN w:val="0"/>
      <w:adjustRightInd w:val="0"/>
    </w:pPr>
    <w:rPr>
      <w:rFonts w:ascii="Arial" w:hAnsi="Arial" w:cs="Arial"/>
      <w:b/>
      <w:bCs/>
      <w:noProof/>
      <w:color w:val="000000"/>
      <w:sz w:val="24"/>
      <w:szCs w:val="24"/>
    </w:rPr>
  </w:style>
  <w:style w:type="paragraph" w:customStyle="1" w:styleId="Trademarks">
    <w:name w:val="Trademarks"/>
    <w:basedOn w:val="Normal"/>
    <w:rsid w:val="00B45226"/>
    <w:pPr>
      <w:autoSpaceDE w:val="0"/>
      <w:autoSpaceDN w:val="0"/>
      <w:adjustRightInd w:val="0"/>
      <w:spacing w:after="120"/>
    </w:pPr>
    <w:rPr>
      <w:rFonts w:ascii="Arial" w:hAnsi="Arial" w:cs="Arial"/>
      <w:b/>
      <w:bCs/>
      <w:sz w:val="24"/>
      <w:szCs w:val="24"/>
    </w:rPr>
  </w:style>
  <w:style w:type="paragraph" w:customStyle="1" w:styleId="Note">
    <w:name w:val="Note"/>
    <w:rsid w:val="00194344"/>
    <w:pPr>
      <w:tabs>
        <w:tab w:val="left" w:pos="794"/>
        <w:tab w:val="left" w:pos="1191"/>
        <w:tab w:val="left" w:pos="1588"/>
        <w:tab w:val="left" w:pos="1985"/>
      </w:tabs>
      <w:overflowPunct w:val="0"/>
      <w:autoSpaceDE w:val="0"/>
      <w:autoSpaceDN w:val="0"/>
      <w:adjustRightInd w:val="0"/>
      <w:spacing w:before="120" w:after="120"/>
      <w:ind w:left="720" w:hanging="720"/>
      <w:textAlignment w:val="baseline"/>
    </w:pPr>
    <w:rPr>
      <w:rFonts w:ascii="Arial" w:hAnsi="Arial"/>
      <w:sz w:val="18"/>
    </w:rPr>
  </w:style>
  <w:style w:type="character" w:customStyle="1" w:styleId="Notebegin">
    <w:name w:val="Note begin"/>
    <w:basedOn w:val="DefaultParagraphFont"/>
    <w:rsid w:val="00B45226"/>
    <w:rPr>
      <w:rFonts w:ascii="Arial" w:hAnsi="Arial" w:cs="Times New Roman"/>
      <w:b/>
      <w:sz w:val="18"/>
    </w:rPr>
  </w:style>
  <w:style w:type="paragraph" w:customStyle="1" w:styleId="TableCellCentered">
    <w:name w:val="Table Cell Centered"/>
    <w:basedOn w:val="TableCell"/>
    <w:rsid w:val="00B45226"/>
    <w:pPr>
      <w:tabs>
        <w:tab w:val="clear" w:pos="1134"/>
      </w:tabs>
      <w:suppressAutoHyphens/>
      <w:autoSpaceDN/>
      <w:adjustRightInd/>
      <w:spacing w:before="40"/>
      <w:ind w:left="0"/>
      <w:jc w:val="center"/>
    </w:pPr>
    <w:rPr>
      <w:noProof w:val="0"/>
      <w:lang w:eastAsia="ar-SA"/>
    </w:rPr>
  </w:style>
  <w:style w:type="table" w:styleId="TableGrid">
    <w:name w:val="Table Grid"/>
    <w:basedOn w:val="TableNormal"/>
    <w:rsid w:val="0019434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60" w:type="dxa"/>
        <w:bottom w:w="0" w:type="dxa"/>
        <w:right w:w="60" w:type="dxa"/>
      </w:tblCellMar>
    </w:tblPr>
    <w:trPr>
      <w:cantSplit/>
      <w:tblHeader/>
      <w:jc w:val="center"/>
    </w:trPr>
  </w:style>
  <w:style w:type="paragraph" w:customStyle="1" w:styleId="BodyTextIndent-NoSpaceAfter">
    <w:name w:val="Body Text Indent-NoSpaceAfter"/>
    <w:basedOn w:val="BodyTextIndent"/>
    <w:rsid w:val="00B45226"/>
    <w:pPr>
      <w:spacing w:before="0" w:after="0"/>
    </w:pPr>
  </w:style>
  <w:style w:type="paragraph" w:customStyle="1" w:styleId="TableNote">
    <w:name w:val="Table Note"/>
    <w:locked/>
    <w:rsid w:val="00194344"/>
    <w:pPr>
      <w:widowControl w:val="0"/>
      <w:suppressAutoHyphens/>
      <w:autoSpaceDE w:val="0"/>
      <w:spacing w:before="60"/>
      <w:ind w:left="270" w:hanging="180"/>
    </w:pPr>
    <w:rPr>
      <w:rFonts w:ascii="Arial" w:hAnsi="Arial" w:cs="Arial"/>
      <w:color w:val="000000"/>
      <w:sz w:val="16"/>
      <w:szCs w:val="16"/>
      <w:lang w:eastAsia="ar-SA"/>
    </w:rPr>
  </w:style>
  <w:style w:type="paragraph" w:styleId="List2">
    <w:name w:val="List 2"/>
    <w:basedOn w:val="Normal"/>
    <w:rsid w:val="00194344"/>
    <w:pPr>
      <w:ind w:left="720" w:hanging="360"/>
    </w:pPr>
  </w:style>
  <w:style w:type="paragraph" w:styleId="List3">
    <w:name w:val="List 3"/>
    <w:basedOn w:val="Normal"/>
    <w:rsid w:val="00194344"/>
    <w:pPr>
      <w:ind w:left="1080" w:hanging="360"/>
    </w:pPr>
  </w:style>
  <w:style w:type="paragraph" w:styleId="List4">
    <w:name w:val="List 4"/>
    <w:basedOn w:val="Normal"/>
    <w:rsid w:val="00194344"/>
    <w:pPr>
      <w:ind w:left="1440" w:hanging="360"/>
    </w:pPr>
  </w:style>
  <w:style w:type="paragraph" w:styleId="List5">
    <w:name w:val="List 5"/>
    <w:basedOn w:val="Normal"/>
    <w:rsid w:val="00194344"/>
    <w:pPr>
      <w:ind w:left="1800" w:hanging="360"/>
    </w:pPr>
  </w:style>
  <w:style w:type="paragraph" w:customStyle="1" w:styleId="tabletextcentered">
    <w:name w:val="table text centered"/>
    <w:basedOn w:val="Normal"/>
    <w:rsid w:val="00194344"/>
    <w:pPr>
      <w:spacing w:before="40" w:after="40"/>
      <w:jc w:val="center"/>
    </w:pPr>
  </w:style>
  <w:style w:type="character" w:styleId="CommentReference">
    <w:name w:val="annotation reference"/>
    <w:basedOn w:val="DefaultParagraphFont"/>
    <w:semiHidden/>
    <w:rsid w:val="00194344"/>
    <w:rPr>
      <w:rFonts w:cs="Times New Roman"/>
      <w:sz w:val="16"/>
      <w:szCs w:val="16"/>
    </w:rPr>
  </w:style>
  <w:style w:type="paragraph" w:styleId="CommentText">
    <w:name w:val="annotation text"/>
    <w:basedOn w:val="Normal"/>
    <w:semiHidden/>
    <w:rsid w:val="00194344"/>
  </w:style>
  <w:style w:type="paragraph" w:styleId="CommentSubject">
    <w:name w:val="annotation subject"/>
    <w:basedOn w:val="CommentText"/>
    <w:next w:val="CommentText"/>
    <w:semiHidden/>
    <w:rsid w:val="00194344"/>
    <w:rPr>
      <w:b/>
      <w:bCs/>
    </w:rPr>
  </w:style>
  <w:style w:type="paragraph" w:styleId="BalloonText">
    <w:name w:val="Balloon Text"/>
    <w:basedOn w:val="Normal"/>
    <w:semiHidden/>
    <w:rsid w:val="00194344"/>
    <w:rPr>
      <w:rFonts w:ascii="Tahoma" w:hAnsi="Tahoma" w:cs="Tahoma"/>
      <w:sz w:val="16"/>
      <w:szCs w:val="16"/>
    </w:rPr>
  </w:style>
  <w:style w:type="character" w:customStyle="1" w:styleId="cataloguedetail-doctitle">
    <w:name w:val="cataloguedetail-doctitle"/>
    <w:basedOn w:val="DefaultParagraphFont"/>
    <w:rsid w:val="00194344"/>
    <w:rPr>
      <w:rFonts w:cs="Times New Roman"/>
    </w:rPr>
  </w:style>
  <w:style w:type="character" w:customStyle="1" w:styleId="contenttitle">
    <w:name w:val="contenttitle"/>
    <w:basedOn w:val="DefaultParagraphFont"/>
    <w:rsid w:val="00194344"/>
    <w:rPr>
      <w:rFonts w:cs="Times New Roman"/>
    </w:rPr>
  </w:style>
  <w:style w:type="character" w:customStyle="1" w:styleId="tabletextChar">
    <w:name w:val="table text Char"/>
    <w:basedOn w:val="DefaultParagraphFont"/>
    <w:link w:val="tabletext"/>
    <w:locked/>
    <w:rsid w:val="00194344"/>
    <w:rPr>
      <w:rFonts w:cs="Times New Roman"/>
      <w:lang w:val="en-US" w:eastAsia="en-US" w:bidi="ar-SA"/>
    </w:rPr>
  </w:style>
  <w:style w:type="character" w:styleId="HTMLAcronym">
    <w:name w:val="HTML Acronym"/>
    <w:basedOn w:val="DefaultParagraphFont"/>
    <w:rsid w:val="00194344"/>
    <w:rPr>
      <w:rFonts w:cs="Times New Roman"/>
    </w:rPr>
  </w:style>
  <w:style w:type="character" w:customStyle="1" w:styleId="PlainTextChar">
    <w:name w:val="Plain Text Char"/>
    <w:basedOn w:val="DefaultParagraphFont"/>
    <w:link w:val="PlainText"/>
    <w:locked/>
    <w:rsid w:val="00194344"/>
    <w:rPr>
      <w:rFonts w:ascii="Courier New" w:hAnsi="Courier New" w:cs="Times New Roman"/>
      <w:sz w:val="18"/>
      <w:lang w:val="en-US" w:eastAsia="en-US" w:bidi="ar-SA"/>
    </w:rPr>
  </w:style>
  <w:style w:type="paragraph" w:customStyle="1" w:styleId="notice0">
    <w:name w:val="notice"/>
    <w:basedOn w:val="Normal"/>
    <w:rsid w:val="00194344"/>
    <w:pPr>
      <w:spacing w:before="100" w:beforeAutospacing="1" w:after="100" w:afterAutospacing="1"/>
    </w:pPr>
    <w:rPr>
      <w:sz w:val="24"/>
      <w:szCs w:val="24"/>
      <w:lang w:bidi="ne-NP"/>
    </w:rPr>
  </w:style>
  <w:style w:type="paragraph" w:styleId="TOCHeading">
    <w:name w:val="TOC Heading"/>
    <w:basedOn w:val="Heading1"/>
    <w:next w:val="Normal"/>
    <w:qFormat/>
    <w:rsid w:val="00194344"/>
    <w:pPr>
      <w:keepLines/>
      <w:pageBreakBefore w:val="0"/>
      <w:numPr>
        <w:numId w:val="0"/>
      </w:numPr>
      <w:spacing w:before="480" w:after="0" w:line="276" w:lineRule="auto"/>
      <w:outlineLvl w:val="9"/>
    </w:pPr>
    <w:rPr>
      <w:rFonts w:ascii="Cambria" w:hAnsi="Cambria"/>
      <w:bCs/>
      <w:caps w:val="0"/>
      <w:color w:val="365F91"/>
      <w:kern w:val="0"/>
      <w:szCs w:val="28"/>
    </w:rPr>
  </w:style>
  <w:style w:type="paragraph" w:styleId="NoSpacing">
    <w:name w:val="No Spacing"/>
    <w:link w:val="NoSpacingChar"/>
    <w:qFormat/>
    <w:rsid w:val="00194344"/>
    <w:rPr>
      <w:rFonts w:ascii="Calibri" w:hAnsi="Calibri"/>
      <w:sz w:val="22"/>
      <w:szCs w:val="22"/>
    </w:rPr>
  </w:style>
  <w:style w:type="character" w:customStyle="1" w:styleId="NoSpacingChar">
    <w:name w:val="No Spacing Char"/>
    <w:basedOn w:val="DefaultParagraphFont"/>
    <w:link w:val="NoSpacing"/>
    <w:semiHidden/>
    <w:locked/>
    <w:rsid w:val="00194344"/>
    <w:rPr>
      <w:rFonts w:ascii="Calibri" w:hAnsi="Calibri" w:cs="Times New Roman"/>
      <w:sz w:val="22"/>
      <w:szCs w:val="22"/>
      <w:lang w:val="en-US" w:eastAsia="en-US" w:bidi="ar-SA"/>
    </w:rPr>
  </w:style>
  <w:style w:type="paragraph" w:styleId="DocumentMap">
    <w:name w:val="Document Map"/>
    <w:basedOn w:val="Normal"/>
    <w:link w:val="DocumentMapChar"/>
    <w:rsid w:val="00194344"/>
    <w:rPr>
      <w:rFonts w:ascii="Tahoma" w:hAnsi="Tahoma" w:cs="Tahoma"/>
      <w:sz w:val="16"/>
      <w:szCs w:val="16"/>
    </w:rPr>
  </w:style>
  <w:style w:type="character" w:customStyle="1" w:styleId="DocumentMapChar">
    <w:name w:val="Document Map Char"/>
    <w:basedOn w:val="DefaultParagraphFont"/>
    <w:link w:val="DocumentMap"/>
    <w:locked/>
    <w:rsid w:val="00194344"/>
    <w:rPr>
      <w:rFonts w:ascii="Tahoma" w:hAnsi="Tahoma" w:cs="Tahoma"/>
      <w:sz w:val="16"/>
      <w:szCs w:val="16"/>
    </w:rPr>
  </w:style>
  <w:style w:type="character" w:customStyle="1" w:styleId="bodytextChar">
    <w:name w:val="body text Char"/>
    <w:basedOn w:val="DefaultParagraphFont"/>
    <w:link w:val="BodyText1"/>
    <w:locked/>
    <w:rsid w:val="00194344"/>
    <w:rPr>
      <w:rFonts w:cs="Times New Roman"/>
      <w:lang w:val="en-US" w:eastAsia="en-US" w:bidi="ar-SA"/>
    </w:rPr>
  </w:style>
  <w:style w:type="paragraph" w:styleId="ListParagraph">
    <w:name w:val="List Paragraph"/>
    <w:basedOn w:val="Normal"/>
    <w:uiPriority w:val="34"/>
    <w:qFormat/>
    <w:rsid w:val="00B45226"/>
    <w:pPr>
      <w:spacing w:after="200" w:line="276" w:lineRule="auto"/>
      <w:ind w:left="720"/>
      <w:contextualSpacing/>
    </w:pPr>
    <w:rPr>
      <w:rFonts w:ascii="Calibri" w:hAnsi="Calibri"/>
      <w:sz w:val="22"/>
      <w:szCs w:val="22"/>
    </w:rPr>
  </w:style>
  <w:style w:type="paragraph" w:customStyle="1" w:styleId="Body">
    <w:name w:val="Body"/>
    <w:rsid w:val="00B45226"/>
    <w:rPr>
      <w:rFonts w:ascii="Lucida Grande" w:eastAsia="?????? Pro W3" w:hAnsi="Helvetica Fraction"/>
      <w:color w:val="000000"/>
      <w:sz w:val="24"/>
    </w:rPr>
  </w:style>
  <w:style w:type="character" w:styleId="FollowedHyperlink">
    <w:name w:val="FollowedHyperlink"/>
    <w:basedOn w:val="DefaultParagraphFont"/>
    <w:rsid w:val="00105281"/>
    <w:rPr>
      <w:color w:val="800080" w:themeColor="followedHyperlink"/>
      <w:u w:val="single"/>
    </w:rPr>
  </w:style>
  <w:style w:type="character" w:styleId="HTMLCode">
    <w:name w:val="HTML Code"/>
    <w:basedOn w:val="DefaultParagraphFont"/>
    <w:qFormat/>
    <w:rsid w:val="00B55B0D"/>
    <w:rPr>
      <w:rFonts w:ascii="Courier" w:hAnsi="Courier"/>
      <w:noProof/>
      <w:sz w:val="20"/>
      <w:szCs w:val="20"/>
      <w:lang w:val="en-US"/>
    </w:rPr>
  </w:style>
  <w:style w:type="paragraph" w:styleId="Revision">
    <w:name w:val="Revision"/>
    <w:hidden/>
    <w:uiPriority w:val="99"/>
    <w:semiHidden/>
    <w:rsid w:val="002C3135"/>
  </w:style>
  <w:style w:type="character" w:customStyle="1" w:styleId="BodyTextIndentChar">
    <w:name w:val="Body Text Indent Char"/>
    <w:basedOn w:val="bodytextChar"/>
    <w:link w:val="BodyTextIndent"/>
    <w:rsid w:val="00510A56"/>
    <w:rPr>
      <w:rFonts w:cs="Times New Roman"/>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Subtitle" w:locked="1" w:qFormat="1"/>
    <w:lsdException w:name="Hyperlink" w:locked="1" w:uiPriority="99"/>
    <w:lsdException w:name="Strong" w:locked="1" w:qFormat="1"/>
    <w:lsdException w:name="Emphasis" w:locked="1" w:qFormat="1"/>
    <w:lsdException w:name="HTML Code"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B4656"/>
  </w:style>
  <w:style w:type="paragraph" w:styleId="Heading1">
    <w:name w:val="heading 1"/>
    <w:aliases w:val="h1,1st level,numreq,H1,H1-Heading 1,1,Header 1,Legal Line 1,head 1,II+,I,Heading1,a"/>
    <w:basedOn w:val="Normal"/>
    <w:next w:val="BodyText1"/>
    <w:qFormat/>
    <w:rsid w:val="00B45226"/>
    <w:pPr>
      <w:keepNext/>
      <w:pageBreakBefore/>
      <w:numPr>
        <w:numId w:val="3"/>
      </w:numPr>
      <w:spacing w:before="240" w:after="240"/>
      <w:outlineLvl w:val="0"/>
    </w:pPr>
    <w:rPr>
      <w:rFonts w:ascii="Arial" w:hAnsi="Arial"/>
      <w:b/>
      <w:caps/>
      <w:kern w:val="28"/>
      <w:sz w:val="28"/>
    </w:rPr>
  </w:style>
  <w:style w:type="paragraph" w:styleId="Heading2">
    <w:name w:val="heading 2"/>
    <w:aliases w:val="h2,2nd level,H2,H2-Heading 2,2,Header 2,l2,Header2,22,heading2,list2,A,A.B.C.,list 2,Heading2,Heading Indent No L2,12"/>
    <w:basedOn w:val="Normal"/>
    <w:next w:val="BodyText1"/>
    <w:qFormat/>
    <w:rsid w:val="00B45226"/>
    <w:pPr>
      <w:keepNext/>
      <w:numPr>
        <w:ilvl w:val="1"/>
        <w:numId w:val="25"/>
      </w:numPr>
      <w:tabs>
        <w:tab w:val="left" w:pos="720"/>
      </w:tabs>
      <w:spacing w:before="240" w:after="120"/>
      <w:outlineLvl w:val="1"/>
    </w:pPr>
    <w:rPr>
      <w:rFonts w:ascii="Arial" w:hAnsi="Arial"/>
      <w:b/>
      <w:sz w:val="24"/>
    </w:rPr>
  </w:style>
  <w:style w:type="paragraph" w:styleId="Heading3">
    <w:name w:val="heading 3"/>
    <w:aliases w:val="h3,H3,H3-Heading 3,3,l3.3,l3,list 3,list3,subhead,Heading3,1.,Heading No. L3"/>
    <w:basedOn w:val="Normal"/>
    <w:next w:val="BodyText1"/>
    <w:qFormat/>
    <w:rsid w:val="00B45226"/>
    <w:pPr>
      <w:keepNext/>
      <w:tabs>
        <w:tab w:val="num" w:pos="720"/>
      </w:tabs>
      <w:spacing w:before="120" w:after="120"/>
      <w:ind w:left="720" w:hanging="720"/>
      <w:outlineLvl w:val="2"/>
    </w:pPr>
    <w:rPr>
      <w:rFonts w:ascii="Arial" w:hAnsi="Arial"/>
      <w:b/>
    </w:rPr>
  </w:style>
  <w:style w:type="paragraph" w:styleId="Heading4">
    <w:name w:val="heading 4"/>
    <w:aliases w:val="H4,4,H4-Heading 4,h4,a.,Heading4"/>
    <w:basedOn w:val="Normal"/>
    <w:next w:val="BodyText1"/>
    <w:qFormat/>
    <w:rsid w:val="00B45226"/>
    <w:pPr>
      <w:keepNext/>
      <w:tabs>
        <w:tab w:val="num" w:pos="864"/>
      </w:tabs>
      <w:spacing w:before="120" w:after="120"/>
      <w:ind w:left="864" w:hanging="864"/>
      <w:outlineLvl w:val="3"/>
    </w:pPr>
    <w:rPr>
      <w:rFonts w:ascii="Arial" w:hAnsi="Arial"/>
      <w:b/>
      <w:i/>
    </w:rPr>
  </w:style>
  <w:style w:type="paragraph" w:styleId="Heading5">
    <w:name w:val="heading 5"/>
    <w:aliases w:val="H5,5,H5-Heading 5,h5,Heading5,l5,heading5"/>
    <w:basedOn w:val="Normal"/>
    <w:next w:val="BodyText1"/>
    <w:qFormat/>
    <w:rsid w:val="00194344"/>
    <w:pPr>
      <w:keepNext/>
      <w:tabs>
        <w:tab w:val="num" w:pos="1008"/>
      </w:tabs>
      <w:spacing w:before="120" w:after="120"/>
      <w:ind w:left="1008" w:hanging="1008"/>
      <w:outlineLvl w:val="4"/>
    </w:pPr>
    <w:rPr>
      <w:rFonts w:ascii="Helvetica" w:hAnsi="Helvetica"/>
      <w:i/>
    </w:rPr>
  </w:style>
  <w:style w:type="paragraph" w:styleId="Heading6">
    <w:name w:val="heading 6"/>
    <w:aliases w:val="H6"/>
    <w:basedOn w:val="Normal"/>
    <w:next w:val="BodyText1"/>
    <w:qFormat/>
    <w:rsid w:val="00194344"/>
    <w:pPr>
      <w:keepNext/>
      <w:tabs>
        <w:tab w:val="num" w:pos="1152"/>
      </w:tabs>
      <w:spacing w:before="120" w:after="120"/>
      <w:ind w:left="1152" w:hanging="1152"/>
      <w:outlineLvl w:val="5"/>
    </w:pPr>
  </w:style>
  <w:style w:type="paragraph" w:styleId="Heading7">
    <w:name w:val="heading 7"/>
    <w:basedOn w:val="Normal"/>
    <w:next w:val="BodyText1"/>
    <w:qFormat/>
    <w:rsid w:val="00194344"/>
    <w:pPr>
      <w:keepNext/>
      <w:tabs>
        <w:tab w:val="num" w:pos="1296"/>
      </w:tabs>
      <w:spacing w:before="120" w:after="120"/>
      <w:ind w:left="1296" w:hanging="1296"/>
      <w:outlineLvl w:val="6"/>
    </w:pPr>
    <w:rPr>
      <w:rFonts w:ascii="Arial" w:hAnsi="Arial"/>
    </w:rPr>
  </w:style>
  <w:style w:type="paragraph" w:styleId="Heading8">
    <w:name w:val="heading 8"/>
    <w:basedOn w:val="Normal"/>
    <w:next w:val="BodyText1"/>
    <w:qFormat/>
    <w:rsid w:val="00194344"/>
    <w:pPr>
      <w:keepNext/>
      <w:tabs>
        <w:tab w:val="num" w:pos="1440"/>
      </w:tabs>
      <w:spacing w:before="120" w:after="120"/>
      <w:ind w:left="1440" w:hanging="1440"/>
      <w:outlineLvl w:val="7"/>
    </w:pPr>
    <w:rPr>
      <w:rFonts w:ascii="Arial" w:hAnsi="Arial"/>
      <w:i/>
    </w:rPr>
  </w:style>
  <w:style w:type="paragraph" w:styleId="Heading9">
    <w:name w:val="heading 9"/>
    <w:basedOn w:val="Normal"/>
    <w:next w:val="BodyText1"/>
    <w:qFormat/>
    <w:rsid w:val="00194344"/>
    <w:pPr>
      <w:keepNext/>
      <w:tabs>
        <w:tab w:val="num" w:pos="1584"/>
      </w:tabs>
      <w:spacing w:before="120" w:after="12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link w:val="bodytextChar"/>
    <w:rsid w:val="00B45226"/>
    <w:pPr>
      <w:spacing w:before="120" w:after="120"/>
    </w:pPr>
  </w:style>
  <w:style w:type="paragraph" w:customStyle="1" w:styleId="AppHeading3">
    <w:name w:val="AppHeading 3"/>
    <w:next w:val="BodyText1"/>
    <w:rsid w:val="00194344"/>
    <w:pPr>
      <w:numPr>
        <w:ilvl w:val="2"/>
        <w:numId w:val="8"/>
      </w:numPr>
      <w:spacing w:before="120" w:after="120"/>
    </w:pPr>
    <w:rPr>
      <w:b/>
    </w:rPr>
  </w:style>
  <w:style w:type="paragraph" w:styleId="Caption">
    <w:name w:val="caption"/>
    <w:basedOn w:val="Normal"/>
    <w:next w:val="BodyText1"/>
    <w:qFormat/>
    <w:rsid w:val="00B45226"/>
    <w:pPr>
      <w:spacing w:before="120"/>
      <w:jc w:val="center"/>
      <w:outlineLvl w:val="0"/>
    </w:pPr>
    <w:rPr>
      <w:rFonts w:ascii="Arial" w:hAnsi="Arial"/>
      <w:b/>
      <w:i/>
      <w:sz w:val="18"/>
    </w:rPr>
  </w:style>
  <w:style w:type="paragraph" w:styleId="Footer">
    <w:name w:val="footer"/>
    <w:basedOn w:val="Normal"/>
    <w:rsid w:val="00B45226"/>
    <w:pPr>
      <w:pBdr>
        <w:top w:val="single" w:sz="6" w:space="1" w:color="auto"/>
      </w:pBdr>
      <w:tabs>
        <w:tab w:val="center" w:pos="4320"/>
        <w:tab w:val="right" w:pos="8640"/>
      </w:tabs>
    </w:pPr>
    <w:rPr>
      <w:rFonts w:ascii="Arial" w:hAnsi="Arial"/>
    </w:rPr>
  </w:style>
  <w:style w:type="paragraph" w:styleId="Header">
    <w:name w:val="header"/>
    <w:basedOn w:val="Normal"/>
    <w:rsid w:val="00B45226"/>
    <w:pPr>
      <w:pBdr>
        <w:bottom w:val="single" w:sz="6" w:space="1" w:color="auto"/>
      </w:pBdr>
      <w:tabs>
        <w:tab w:val="right" w:pos="8640"/>
      </w:tabs>
    </w:pPr>
    <w:rPr>
      <w:rFonts w:ascii="Arial" w:hAnsi="Arial"/>
    </w:rPr>
  </w:style>
  <w:style w:type="character" w:styleId="PageNumber">
    <w:name w:val="page number"/>
    <w:basedOn w:val="DefaultParagraphFont"/>
    <w:rsid w:val="00B45226"/>
    <w:rPr>
      <w:rFonts w:ascii="Arial" w:hAnsi="Arial" w:cs="Times New Roman"/>
      <w:b/>
      <w:sz w:val="18"/>
    </w:rPr>
  </w:style>
  <w:style w:type="paragraph" w:styleId="Title">
    <w:name w:val="Title"/>
    <w:basedOn w:val="Normal"/>
    <w:qFormat/>
    <w:rsid w:val="00B45226"/>
    <w:pPr>
      <w:spacing w:before="1200" w:after="240"/>
      <w:jc w:val="right"/>
    </w:pPr>
    <w:rPr>
      <w:rFonts w:ascii="Arial" w:hAnsi="Arial"/>
      <w:b/>
      <w:kern w:val="28"/>
      <w:sz w:val="36"/>
    </w:rPr>
  </w:style>
  <w:style w:type="paragraph" w:styleId="TOC1">
    <w:name w:val="toc 1"/>
    <w:basedOn w:val="Normal"/>
    <w:uiPriority w:val="39"/>
    <w:rsid w:val="00B45226"/>
    <w:pPr>
      <w:spacing w:before="120" w:after="120"/>
    </w:pPr>
    <w:rPr>
      <w:b/>
      <w:bCs/>
      <w:caps/>
    </w:rPr>
  </w:style>
  <w:style w:type="paragraph" w:styleId="TOC2">
    <w:name w:val="toc 2"/>
    <w:basedOn w:val="TOC1"/>
    <w:next w:val="BodyText1"/>
    <w:uiPriority w:val="39"/>
    <w:rsid w:val="00B45226"/>
    <w:pPr>
      <w:spacing w:before="0" w:after="0"/>
      <w:ind w:left="200"/>
    </w:pPr>
    <w:rPr>
      <w:b w:val="0"/>
      <w:bCs w:val="0"/>
      <w:caps w:val="0"/>
    </w:rPr>
  </w:style>
  <w:style w:type="paragraph" w:styleId="TOC3">
    <w:name w:val="toc 3"/>
    <w:basedOn w:val="TOC2"/>
    <w:next w:val="BodyText1"/>
    <w:uiPriority w:val="39"/>
    <w:rsid w:val="00B45226"/>
    <w:pPr>
      <w:ind w:left="400"/>
    </w:pPr>
    <w:rPr>
      <w:i/>
      <w:iCs/>
    </w:rPr>
  </w:style>
  <w:style w:type="paragraph" w:styleId="TOC4">
    <w:name w:val="toc 4"/>
    <w:basedOn w:val="Normal"/>
    <w:next w:val="BodyText1"/>
    <w:semiHidden/>
    <w:rsid w:val="00B45226"/>
    <w:pPr>
      <w:ind w:left="600"/>
    </w:pPr>
    <w:rPr>
      <w:sz w:val="18"/>
      <w:szCs w:val="18"/>
    </w:rPr>
  </w:style>
  <w:style w:type="paragraph" w:styleId="TOC5">
    <w:name w:val="toc 5"/>
    <w:basedOn w:val="Normal"/>
    <w:next w:val="BodyText1"/>
    <w:semiHidden/>
    <w:rsid w:val="00B45226"/>
    <w:pPr>
      <w:ind w:left="800"/>
    </w:pPr>
    <w:rPr>
      <w:sz w:val="18"/>
      <w:szCs w:val="18"/>
    </w:rPr>
  </w:style>
  <w:style w:type="paragraph" w:styleId="TOC6">
    <w:name w:val="toc 6"/>
    <w:basedOn w:val="Normal"/>
    <w:next w:val="BodyText1"/>
    <w:semiHidden/>
    <w:rsid w:val="00B45226"/>
    <w:pPr>
      <w:ind w:left="1000"/>
    </w:pPr>
    <w:rPr>
      <w:sz w:val="18"/>
      <w:szCs w:val="18"/>
    </w:rPr>
  </w:style>
  <w:style w:type="paragraph" w:styleId="TOC7">
    <w:name w:val="toc 7"/>
    <w:basedOn w:val="Normal"/>
    <w:next w:val="BodyText1"/>
    <w:semiHidden/>
    <w:rsid w:val="00B45226"/>
    <w:pPr>
      <w:ind w:left="1200"/>
    </w:pPr>
    <w:rPr>
      <w:sz w:val="18"/>
      <w:szCs w:val="18"/>
    </w:rPr>
  </w:style>
  <w:style w:type="paragraph" w:styleId="TOC8">
    <w:name w:val="toc 8"/>
    <w:basedOn w:val="Normal"/>
    <w:next w:val="BodyText1"/>
    <w:semiHidden/>
    <w:rsid w:val="00B45226"/>
    <w:pPr>
      <w:ind w:left="1400"/>
    </w:pPr>
    <w:rPr>
      <w:sz w:val="18"/>
      <w:szCs w:val="18"/>
    </w:rPr>
  </w:style>
  <w:style w:type="paragraph" w:styleId="TOC9">
    <w:name w:val="toc 9"/>
    <w:basedOn w:val="Normal"/>
    <w:next w:val="BodyText1"/>
    <w:semiHidden/>
    <w:rsid w:val="00B45226"/>
    <w:pPr>
      <w:ind w:left="1600"/>
    </w:pPr>
    <w:rPr>
      <w:sz w:val="18"/>
      <w:szCs w:val="18"/>
    </w:rPr>
  </w:style>
  <w:style w:type="paragraph" w:customStyle="1" w:styleId="AppHeading1">
    <w:name w:val="AppHeading 1"/>
    <w:next w:val="BodyText1"/>
    <w:rsid w:val="00194344"/>
    <w:pPr>
      <w:keepNext/>
      <w:keepLines/>
      <w:pageBreakBefore/>
      <w:widowControl w:val="0"/>
      <w:numPr>
        <w:numId w:val="8"/>
      </w:numPr>
      <w:tabs>
        <w:tab w:val="left" w:pos="2160"/>
      </w:tabs>
      <w:spacing w:before="240" w:after="240"/>
    </w:pPr>
    <w:rPr>
      <w:b/>
      <w:color w:val="000000"/>
      <w:sz w:val="28"/>
    </w:rPr>
  </w:style>
  <w:style w:type="paragraph" w:customStyle="1" w:styleId="AppHeading2">
    <w:name w:val="AppHeading 2"/>
    <w:next w:val="BodyText1"/>
    <w:rsid w:val="00194344"/>
    <w:pPr>
      <w:numPr>
        <w:ilvl w:val="1"/>
        <w:numId w:val="8"/>
      </w:numPr>
      <w:spacing w:before="240" w:after="120"/>
    </w:pPr>
    <w:rPr>
      <w:b/>
      <w:sz w:val="24"/>
    </w:rPr>
  </w:style>
  <w:style w:type="paragraph" w:customStyle="1" w:styleId="DocStatus">
    <w:name w:val="DocStatus"/>
    <w:rsid w:val="00B45226"/>
    <w:rPr>
      <w:rFonts w:ascii="Arial" w:hAnsi="Arial"/>
      <w:b/>
      <w:sz w:val="28"/>
    </w:rPr>
  </w:style>
  <w:style w:type="paragraph" w:customStyle="1" w:styleId="Bulletedtext">
    <w:name w:val="Bulleted text"/>
    <w:rsid w:val="00B45226"/>
    <w:pPr>
      <w:tabs>
        <w:tab w:val="num" w:pos="432"/>
      </w:tabs>
      <w:spacing w:after="120"/>
      <w:ind w:left="360" w:hanging="360"/>
    </w:pPr>
  </w:style>
  <w:style w:type="paragraph" w:customStyle="1" w:styleId="Bulletedtextindent">
    <w:name w:val="Bulleted text indent"/>
    <w:rsid w:val="00B45226"/>
    <w:pPr>
      <w:numPr>
        <w:numId w:val="4"/>
      </w:numPr>
      <w:tabs>
        <w:tab w:val="clear" w:pos="360"/>
        <w:tab w:val="left" w:pos="720"/>
      </w:tabs>
      <w:spacing w:after="120"/>
      <w:ind w:left="720" w:hanging="360"/>
    </w:pPr>
  </w:style>
  <w:style w:type="paragraph" w:customStyle="1" w:styleId="Figure">
    <w:name w:val="Figure"/>
    <w:next w:val="BodyText1"/>
    <w:rsid w:val="00B45226"/>
    <w:pPr>
      <w:keepNext/>
      <w:spacing w:before="120"/>
      <w:jc w:val="center"/>
    </w:pPr>
  </w:style>
  <w:style w:type="paragraph" w:customStyle="1" w:styleId="Notice">
    <w:name w:val="Notice"/>
    <w:rsid w:val="00B45226"/>
    <w:pPr>
      <w:spacing w:before="1440"/>
      <w:ind w:left="3600"/>
    </w:pPr>
    <w:rPr>
      <w:rFonts w:ascii="Arial" w:hAnsi="Arial"/>
    </w:rPr>
  </w:style>
  <w:style w:type="paragraph" w:customStyle="1" w:styleId="StatusTable">
    <w:name w:val="Status Table"/>
    <w:rsid w:val="00B45226"/>
    <w:pPr>
      <w:spacing w:before="120" w:after="120"/>
    </w:pPr>
    <w:rPr>
      <w:rFonts w:ascii="Arial" w:hAnsi="Arial"/>
    </w:rPr>
  </w:style>
  <w:style w:type="paragraph" w:customStyle="1" w:styleId="StatusTitle">
    <w:name w:val="Status Title"/>
    <w:rsid w:val="00B45226"/>
    <w:pPr>
      <w:keepNext/>
      <w:spacing w:before="240" w:after="480"/>
      <w:jc w:val="center"/>
    </w:pPr>
    <w:rPr>
      <w:rFonts w:ascii="Helvetica" w:hAnsi="Helvetica"/>
      <w:b/>
      <w:sz w:val="32"/>
    </w:rPr>
  </w:style>
  <w:style w:type="paragraph" w:customStyle="1" w:styleId="TableHeader">
    <w:name w:val="Table Header"/>
    <w:next w:val="BodyText1"/>
    <w:rsid w:val="00B45226"/>
    <w:pPr>
      <w:keepNext/>
      <w:keepLines/>
      <w:spacing w:before="80" w:after="80"/>
      <w:jc w:val="center"/>
    </w:pPr>
    <w:rPr>
      <w:rFonts w:ascii="Arial" w:hAnsi="Arial"/>
      <w:b/>
    </w:rPr>
  </w:style>
  <w:style w:type="paragraph" w:customStyle="1" w:styleId="tabletext">
    <w:name w:val="table text"/>
    <w:link w:val="tabletextChar"/>
    <w:rsid w:val="00B45226"/>
    <w:pPr>
      <w:spacing w:before="40" w:after="40"/>
    </w:pPr>
  </w:style>
  <w:style w:type="paragraph" w:customStyle="1" w:styleId="TOCTitle">
    <w:name w:val="TOC Title"/>
    <w:basedOn w:val="StatusTable"/>
    <w:next w:val="BodyText1"/>
    <w:rsid w:val="00B45226"/>
    <w:pPr>
      <w:spacing w:after="240"/>
      <w:jc w:val="center"/>
    </w:pPr>
    <w:rPr>
      <w:rFonts w:ascii="Helvetica" w:hAnsi="Helvetica"/>
      <w:b/>
      <w:sz w:val="32"/>
    </w:rPr>
  </w:style>
  <w:style w:type="paragraph" w:customStyle="1" w:styleId="Title2">
    <w:name w:val="Title 2"/>
    <w:basedOn w:val="Title"/>
    <w:rsid w:val="00B45226"/>
  </w:style>
  <w:style w:type="paragraph" w:customStyle="1" w:styleId="NoteText">
    <w:name w:val="Note Text"/>
    <w:basedOn w:val="Normal"/>
    <w:next w:val="BodyText1"/>
    <w:rsid w:val="00B45226"/>
    <w:pPr>
      <w:numPr>
        <w:numId w:val="6"/>
      </w:numPr>
      <w:tabs>
        <w:tab w:val="clear" w:pos="360"/>
        <w:tab w:val="left" w:pos="720"/>
      </w:tabs>
      <w:spacing w:before="120" w:after="120"/>
      <w:ind w:left="720" w:hanging="720"/>
    </w:pPr>
    <w:rPr>
      <w:rFonts w:ascii="Arial" w:hAnsi="Arial"/>
    </w:rPr>
  </w:style>
  <w:style w:type="paragraph" w:customStyle="1" w:styleId="AppTableTitle">
    <w:name w:val="AppTable Title"/>
    <w:rsid w:val="00B45226"/>
    <w:pPr>
      <w:keepNext/>
      <w:tabs>
        <w:tab w:val="left" w:pos="360"/>
      </w:tabs>
      <w:spacing w:before="240"/>
      <w:jc w:val="center"/>
    </w:pPr>
    <w:rPr>
      <w:sz w:val="22"/>
    </w:rPr>
  </w:style>
  <w:style w:type="paragraph" w:styleId="TableofFigures">
    <w:name w:val="table of figures"/>
    <w:basedOn w:val="Normal"/>
    <w:next w:val="BodyText1"/>
    <w:semiHidden/>
    <w:rsid w:val="00B45226"/>
    <w:pPr>
      <w:spacing w:after="60"/>
      <w:ind w:left="403" w:hanging="403"/>
    </w:pPr>
  </w:style>
  <w:style w:type="paragraph" w:customStyle="1" w:styleId="FigureCaption">
    <w:name w:val="FigureCaption"/>
    <w:next w:val="bodytext-aftertablefigure"/>
    <w:rsid w:val="00B45226"/>
    <w:pPr>
      <w:spacing w:before="120" w:after="120"/>
      <w:jc w:val="center"/>
    </w:pPr>
    <w:rPr>
      <w:rFonts w:ascii="Arial" w:hAnsi="Arial"/>
      <w:b/>
      <w:i/>
      <w:sz w:val="18"/>
    </w:rPr>
  </w:style>
  <w:style w:type="paragraph" w:customStyle="1" w:styleId="TableCaption">
    <w:name w:val="TableCaption"/>
    <w:basedOn w:val="Caption"/>
    <w:rsid w:val="00B45226"/>
    <w:pPr>
      <w:keepNext/>
      <w:keepLines/>
      <w:spacing w:after="120"/>
    </w:pPr>
  </w:style>
  <w:style w:type="paragraph" w:styleId="FootnoteText">
    <w:name w:val="footnote text"/>
    <w:aliases w:val="Table Footer"/>
    <w:basedOn w:val="Normal"/>
    <w:semiHidden/>
    <w:rsid w:val="00B45226"/>
    <w:rPr>
      <w:sz w:val="18"/>
    </w:rPr>
  </w:style>
  <w:style w:type="paragraph" w:styleId="ListNumber">
    <w:name w:val="List Number"/>
    <w:basedOn w:val="Normal"/>
    <w:rsid w:val="00B45226"/>
    <w:pPr>
      <w:numPr>
        <w:numId w:val="1"/>
      </w:numPr>
      <w:spacing w:after="120"/>
    </w:pPr>
  </w:style>
  <w:style w:type="character" w:styleId="Hyperlink">
    <w:name w:val="Hyperlink"/>
    <w:basedOn w:val="DefaultParagraphFont"/>
    <w:uiPriority w:val="99"/>
    <w:rsid w:val="00B45226"/>
    <w:rPr>
      <w:rFonts w:cs="Times New Roman"/>
      <w:color w:val="0000FF"/>
      <w:u w:val="single"/>
    </w:rPr>
  </w:style>
  <w:style w:type="paragraph" w:customStyle="1" w:styleId="AppHeading4">
    <w:name w:val="AppHeading 4"/>
    <w:next w:val="BodyText1"/>
    <w:rsid w:val="00194344"/>
    <w:pPr>
      <w:numPr>
        <w:ilvl w:val="3"/>
        <w:numId w:val="8"/>
      </w:numPr>
      <w:spacing w:before="120" w:after="120"/>
    </w:pPr>
    <w:rPr>
      <w:rFonts w:ascii="Times" w:hAnsi="Times"/>
      <w:b/>
      <w:i/>
    </w:rPr>
  </w:style>
  <w:style w:type="paragraph" w:customStyle="1" w:styleId="AppHeading5">
    <w:name w:val="AppHeading 5"/>
    <w:next w:val="BodyText1"/>
    <w:rsid w:val="00194344"/>
    <w:pPr>
      <w:numPr>
        <w:ilvl w:val="4"/>
        <w:numId w:val="8"/>
      </w:numPr>
      <w:spacing w:before="120" w:after="120"/>
    </w:pPr>
    <w:rPr>
      <w:i/>
    </w:rPr>
  </w:style>
  <w:style w:type="paragraph" w:customStyle="1" w:styleId="TableCell">
    <w:name w:val="Table Cell"/>
    <w:rsid w:val="00B45226"/>
    <w:pPr>
      <w:widowControl w:val="0"/>
      <w:tabs>
        <w:tab w:val="left" w:pos="1134"/>
      </w:tabs>
      <w:autoSpaceDE w:val="0"/>
      <w:autoSpaceDN w:val="0"/>
      <w:adjustRightInd w:val="0"/>
      <w:spacing w:after="80"/>
      <w:ind w:left="144"/>
    </w:pPr>
    <w:rPr>
      <w:rFonts w:ascii="Arial" w:hAnsi="Arial" w:cs="Arial"/>
      <w:noProof/>
      <w:color w:val="000000"/>
      <w:sz w:val="16"/>
      <w:szCs w:val="16"/>
    </w:rPr>
  </w:style>
  <w:style w:type="paragraph" w:styleId="PlainText">
    <w:name w:val="Plain Text"/>
    <w:basedOn w:val="Normal"/>
    <w:link w:val="PlainTextChar"/>
    <w:rsid w:val="00B45226"/>
    <w:rPr>
      <w:rFonts w:ascii="Courier New" w:hAnsi="Courier New"/>
      <w:sz w:val="18"/>
    </w:rPr>
  </w:style>
  <w:style w:type="paragraph" w:styleId="ListNumber2">
    <w:name w:val="List Number 2"/>
    <w:basedOn w:val="Normal"/>
    <w:rsid w:val="00B45226"/>
    <w:pPr>
      <w:numPr>
        <w:numId w:val="2"/>
      </w:numPr>
    </w:pPr>
  </w:style>
  <w:style w:type="paragraph" w:customStyle="1" w:styleId="TableCellHeading">
    <w:name w:val="Table Cell Heading"/>
    <w:rsid w:val="00B45226"/>
    <w:pPr>
      <w:keepNext/>
      <w:widowControl w:val="0"/>
      <w:suppressAutoHyphens/>
      <w:autoSpaceDE w:val="0"/>
      <w:spacing w:before="40" w:after="40"/>
      <w:jc w:val="center"/>
    </w:pPr>
    <w:rPr>
      <w:rFonts w:ascii="Arial" w:hAnsi="Arial" w:cs="Arial"/>
      <w:b/>
      <w:bCs/>
      <w:color w:val="000000"/>
      <w:sz w:val="17"/>
      <w:szCs w:val="18"/>
      <w:lang w:eastAsia="ar-SA"/>
    </w:rPr>
  </w:style>
  <w:style w:type="character" w:styleId="FootnoteReference">
    <w:name w:val="footnote reference"/>
    <w:basedOn w:val="DefaultParagraphFont"/>
    <w:semiHidden/>
    <w:rsid w:val="00B45226"/>
    <w:rPr>
      <w:rFonts w:cs="Times New Roman"/>
      <w:vertAlign w:val="superscript"/>
    </w:rPr>
  </w:style>
  <w:style w:type="paragraph" w:customStyle="1" w:styleId="ParameterDefinition">
    <w:name w:val="Parameter Definition"/>
    <w:basedOn w:val="BodyText1"/>
    <w:next w:val="BodyText1"/>
    <w:rsid w:val="00B45226"/>
    <w:rPr>
      <w:b/>
    </w:rPr>
  </w:style>
  <w:style w:type="paragraph" w:styleId="BodyTextIndent">
    <w:name w:val="Body Text Indent"/>
    <w:basedOn w:val="BodyText1"/>
    <w:link w:val="BodyTextIndentChar"/>
    <w:rsid w:val="00B45226"/>
    <w:pPr>
      <w:ind w:left="360"/>
    </w:pPr>
  </w:style>
  <w:style w:type="paragraph" w:customStyle="1" w:styleId="Annex6">
    <w:name w:val="Annex 6"/>
    <w:next w:val="BodyText1"/>
    <w:rsid w:val="00B45226"/>
    <w:pPr>
      <w:keepNext/>
      <w:numPr>
        <w:ilvl w:val="5"/>
        <w:numId w:val="7"/>
      </w:numPr>
      <w:tabs>
        <w:tab w:val="clear" w:pos="0"/>
        <w:tab w:val="left" w:pos="1260"/>
      </w:tabs>
      <w:spacing w:before="120" w:after="120"/>
      <w:ind w:left="1267" w:hanging="1267"/>
    </w:pPr>
    <w:rPr>
      <w:rFonts w:ascii="Arial" w:eastAsia="Arial Unicode MS" w:hAnsi="Arial"/>
    </w:rPr>
  </w:style>
  <w:style w:type="paragraph" w:styleId="Date">
    <w:name w:val="Date"/>
    <w:basedOn w:val="Normal"/>
    <w:next w:val="Normal"/>
    <w:rsid w:val="00B45226"/>
    <w:pPr>
      <w:spacing w:before="120" w:after="120"/>
    </w:pPr>
    <w:rPr>
      <w:rFonts w:ascii="Arial" w:hAnsi="Arial"/>
    </w:rPr>
  </w:style>
  <w:style w:type="paragraph" w:customStyle="1" w:styleId="AppHeading6">
    <w:name w:val="AppHeading 6"/>
    <w:basedOn w:val="AppHeading5"/>
    <w:next w:val="BodyText1"/>
    <w:rsid w:val="00194344"/>
    <w:pPr>
      <w:numPr>
        <w:ilvl w:val="5"/>
      </w:numPr>
      <w:tabs>
        <w:tab w:val="left" w:pos="1440"/>
        <w:tab w:val="num" w:pos="2160"/>
        <w:tab w:val="left" w:pos="5760"/>
      </w:tabs>
      <w:ind w:left="2160" w:hanging="360"/>
    </w:pPr>
    <w:rPr>
      <w:i w:val="0"/>
    </w:rPr>
  </w:style>
  <w:style w:type="character" w:customStyle="1" w:styleId="CableLabs">
    <w:name w:val="CableLabs"/>
    <w:rsid w:val="00B45226"/>
    <w:rPr>
      <w:rFonts w:ascii="AvantGarde" w:hAnsi="AvantGarde"/>
      <w:lang w:val="en-US"/>
    </w:rPr>
  </w:style>
  <w:style w:type="paragraph" w:customStyle="1" w:styleId="Notice2">
    <w:name w:val="Notice2"/>
    <w:basedOn w:val="Notice"/>
    <w:rsid w:val="00B45226"/>
    <w:pPr>
      <w:spacing w:before="3600"/>
      <w:ind w:left="2880" w:firstLine="720"/>
    </w:pPr>
    <w:rPr>
      <w:rFonts w:ascii="Helvetica" w:hAnsi="Helvetica"/>
      <w:b/>
    </w:rPr>
  </w:style>
  <w:style w:type="paragraph" w:customStyle="1" w:styleId="projcategory">
    <w:name w:val="projcategory"/>
    <w:basedOn w:val="Title"/>
    <w:next w:val="SubCategory"/>
    <w:rsid w:val="00B45226"/>
    <w:pPr>
      <w:spacing w:after="0"/>
    </w:pPr>
  </w:style>
  <w:style w:type="paragraph" w:customStyle="1" w:styleId="SubCategory">
    <w:name w:val="SubCategory"/>
    <w:basedOn w:val="projcategory"/>
    <w:next w:val="BodyText1"/>
    <w:rsid w:val="00B45226"/>
    <w:pPr>
      <w:spacing w:before="120"/>
    </w:pPr>
  </w:style>
  <w:style w:type="paragraph" w:customStyle="1" w:styleId="Annex1">
    <w:name w:val="Annex 1"/>
    <w:next w:val="BodyText1"/>
    <w:rsid w:val="00B45226"/>
    <w:pPr>
      <w:keepNext/>
      <w:pageBreakBefore/>
      <w:numPr>
        <w:numId w:val="7"/>
      </w:numPr>
      <w:spacing w:after="120"/>
      <w:ind w:left="1440" w:hanging="1440"/>
    </w:pPr>
    <w:rPr>
      <w:rFonts w:ascii="Arial" w:hAnsi="Arial"/>
      <w:b/>
      <w:noProof/>
      <w:sz w:val="28"/>
    </w:rPr>
  </w:style>
  <w:style w:type="paragraph" w:customStyle="1" w:styleId="Annex2">
    <w:name w:val="Annex 2"/>
    <w:next w:val="BodyText1"/>
    <w:rsid w:val="00B45226"/>
    <w:pPr>
      <w:keepNext/>
      <w:numPr>
        <w:ilvl w:val="1"/>
        <w:numId w:val="7"/>
      </w:numPr>
      <w:spacing w:before="240" w:after="120"/>
      <w:ind w:left="720" w:hanging="720"/>
    </w:pPr>
    <w:rPr>
      <w:rFonts w:ascii="Arial" w:hAnsi="Arial"/>
      <w:b/>
      <w:sz w:val="24"/>
      <w:szCs w:val="24"/>
    </w:rPr>
  </w:style>
  <w:style w:type="paragraph" w:customStyle="1" w:styleId="Annex3">
    <w:name w:val="Annex 3"/>
    <w:next w:val="BodyText1"/>
    <w:rsid w:val="00B45226"/>
    <w:pPr>
      <w:keepNext/>
      <w:numPr>
        <w:ilvl w:val="2"/>
        <w:numId w:val="7"/>
      </w:numPr>
      <w:spacing w:before="120" w:after="120"/>
      <w:ind w:left="720" w:hanging="720"/>
    </w:pPr>
    <w:rPr>
      <w:rFonts w:ascii="Arial" w:hAnsi="Arial"/>
      <w:b/>
    </w:rPr>
  </w:style>
  <w:style w:type="paragraph" w:customStyle="1" w:styleId="Annex4">
    <w:name w:val="Annex 4"/>
    <w:next w:val="BodyText1"/>
    <w:rsid w:val="00B45226"/>
    <w:pPr>
      <w:keepNext/>
      <w:numPr>
        <w:ilvl w:val="3"/>
        <w:numId w:val="7"/>
      </w:numPr>
      <w:spacing w:before="120" w:after="120"/>
      <w:ind w:left="1080" w:hanging="1080"/>
    </w:pPr>
    <w:rPr>
      <w:rFonts w:ascii="Arial" w:hAnsi="Arial"/>
      <w:b/>
      <w:i/>
    </w:rPr>
  </w:style>
  <w:style w:type="paragraph" w:customStyle="1" w:styleId="Annex5">
    <w:name w:val="Annex 5"/>
    <w:next w:val="BodyText1"/>
    <w:rsid w:val="00B45226"/>
    <w:pPr>
      <w:keepNext/>
      <w:numPr>
        <w:ilvl w:val="4"/>
        <w:numId w:val="7"/>
      </w:numPr>
      <w:tabs>
        <w:tab w:val="left" w:pos="1080"/>
      </w:tabs>
      <w:spacing w:before="120" w:after="120"/>
      <w:ind w:left="1080" w:hanging="1080"/>
    </w:pPr>
    <w:rPr>
      <w:rFonts w:ascii="Arial" w:hAnsi="Arial"/>
      <w:i/>
    </w:rPr>
  </w:style>
  <w:style w:type="paragraph" w:customStyle="1" w:styleId="Annex8">
    <w:name w:val="Annex 8"/>
    <w:next w:val="BodyText1"/>
    <w:rsid w:val="00B45226"/>
    <w:pPr>
      <w:keepNext/>
      <w:numPr>
        <w:ilvl w:val="7"/>
        <w:numId w:val="7"/>
      </w:numPr>
      <w:tabs>
        <w:tab w:val="clear" w:pos="0"/>
        <w:tab w:val="left" w:pos="1440"/>
      </w:tabs>
      <w:spacing w:before="240"/>
      <w:ind w:left="1440" w:hanging="1440"/>
    </w:pPr>
    <w:rPr>
      <w:i/>
      <w:szCs w:val="18"/>
    </w:rPr>
  </w:style>
  <w:style w:type="paragraph" w:styleId="List">
    <w:name w:val="List"/>
    <w:basedOn w:val="Normal"/>
    <w:rsid w:val="00194344"/>
    <w:pPr>
      <w:spacing w:after="120"/>
      <w:ind w:left="360" w:hanging="360"/>
    </w:pPr>
  </w:style>
  <w:style w:type="paragraph" w:customStyle="1" w:styleId="Annex7">
    <w:name w:val="Annex 7"/>
    <w:basedOn w:val="Normal"/>
    <w:next w:val="BodyText1"/>
    <w:rsid w:val="00B45226"/>
    <w:pPr>
      <w:keepNext/>
      <w:numPr>
        <w:ilvl w:val="6"/>
        <w:numId w:val="7"/>
      </w:numPr>
      <w:tabs>
        <w:tab w:val="clear" w:pos="0"/>
        <w:tab w:val="num" w:pos="1440"/>
      </w:tabs>
      <w:ind w:left="1440" w:hanging="1440"/>
    </w:pPr>
  </w:style>
  <w:style w:type="paragraph" w:customStyle="1" w:styleId="bodytext-aftertablefigure">
    <w:name w:val="body text - after table/figure"/>
    <w:basedOn w:val="BodyText1"/>
    <w:next w:val="BodyText1"/>
    <w:rsid w:val="00B45226"/>
    <w:pPr>
      <w:spacing w:before="0" w:after="0"/>
    </w:pPr>
  </w:style>
  <w:style w:type="paragraph" w:customStyle="1" w:styleId="Heading">
    <w:name w:val="Heading"/>
    <w:aliases w:val="Unnumbered"/>
    <w:basedOn w:val="BodyText1"/>
    <w:rsid w:val="00B45226"/>
    <w:pPr>
      <w:keepNext/>
      <w:widowControl w:val="0"/>
      <w:tabs>
        <w:tab w:val="left" w:pos="360"/>
      </w:tabs>
      <w:autoSpaceDE w:val="0"/>
      <w:autoSpaceDN w:val="0"/>
      <w:adjustRightInd w:val="0"/>
    </w:pPr>
    <w:rPr>
      <w:rFonts w:ascii="Arial" w:hAnsi="Arial" w:cs="Arial"/>
      <w:b/>
      <w:bCs/>
      <w:noProof/>
      <w:color w:val="000000"/>
      <w:sz w:val="24"/>
      <w:szCs w:val="24"/>
    </w:rPr>
  </w:style>
  <w:style w:type="paragraph" w:customStyle="1" w:styleId="Trademarks">
    <w:name w:val="Trademarks"/>
    <w:basedOn w:val="Normal"/>
    <w:rsid w:val="00B45226"/>
    <w:pPr>
      <w:autoSpaceDE w:val="0"/>
      <w:autoSpaceDN w:val="0"/>
      <w:adjustRightInd w:val="0"/>
      <w:spacing w:after="120"/>
    </w:pPr>
    <w:rPr>
      <w:rFonts w:ascii="Arial" w:hAnsi="Arial" w:cs="Arial"/>
      <w:b/>
      <w:bCs/>
      <w:sz w:val="24"/>
      <w:szCs w:val="24"/>
    </w:rPr>
  </w:style>
  <w:style w:type="paragraph" w:customStyle="1" w:styleId="Note">
    <w:name w:val="Note"/>
    <w:rsid w:val="00194344"/>
    <w:pPr>
      <w:tabs>
        <w:tab w:val="left" w:pos="794"/>
        <w:tab w:val="left" w:pos="1191"/>
        <w:tab w:val="left" w:pos="1588"/>
        <w:tab w:val="left" w:pos="1985"/>
      </w:tabs>
      <w:overflowPunct w:val="0"/>
      <w:autoSpaceDE w:val="0"/>
      <w:autoSpaceDN w:val="0"/>
      <w:adjustRightInd w:val="0"/>
      <w:spacing w:before="120" w:after="120"/>
      <w:ind w:left="720" w:hanging="720"/>
      <w:textAlignment w:val="baseline"/>
    </w:pPr>
    <w:rPr>
      <w:rFonts w:ascii="Arial" w:hAnsi="Arial"/>
      <w:sz w:val="18"/>
    </w:rPr>
  </w:style>
  <w:style w:type="character" w:customStyle="1" w:styleId="Notebegin">
    <w:name w:val="Note begin"/>
    <w:basedOn w:val="DefaultParagraphFont"/>
    <w:rsid w:val="00B45226"/>
    <w:rPr>
      <w:rFonts w:ascii="Arial" w:hAnsi="Arial" w:cs="Times New Roman"/>
      <w:b/>
      <w:sz w:val="18"/>
    </w:rPr>
  </w:style>
  <w:style w:type="paragraph" w:customStyle="1" w:styleId="TableCellCentered">
    <w:name w:val="Table Cell Centered"/>
    <w:basedOn w:val="TableCell"/>
    <w:rsid w:val="00B45226"/>
    <w:pPr>
      <w:tabs>
        <w:tab w:val="clear" w:pos="1134"/>
      </w:tabs>
      <w:suppressAutoHyphens/>
      <w:autoSpaceDN/>
      <w:adjustRightInd/>
      <w:spacing w:before="40"/>
      <w:ind w:left="0"/>
      <w:jc w:val="center"/>
    </w:pPr>
    <w:rPr>
      <w:noProof w:val="0"/>
      <w:lang w:eastAsia="ar-SA"/>
    </w:rPr>
  </w:style>
  <w:style w:type="table" w:styleId="TableGrid">
    <w:name w:val="Table Grid"/>
    <w:basedOn w:val="TableNormal"/>
    <w:rsid w:val="00194344"/>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60" w:type="dxa"/>
        <w:bottom w:w="0" w:type="dxa"/>
        <w:right w:w="60" w:type="dxa"/>
      </w:tblCellMar>
    </w:tblPr>
    <w:trPr>
      <w:cantSplit/>
      <w:tblHeader/>
      <w:jc w:val="center"/>
    </w:trPr>
  </w:style>
  <w:style w:type="paragraph" w:customStyle="1" w:styleId="BodyTextIndent-NoSpaceAfter">
    <w:name w:val="Body Text Indent-NoSpaceAfter"/>
    <w:basedOn w:val="BodyTextIndent"/>
    <w:rsid w:val="00B45226"/>
    <w:pPr>
      <w:spacing w:before="0" w:after="0"/>
    </w:pPr>
  </w:style>
  <w:style w:type="paragraph" w:customStyle="1" w:styleId="TableNote">
    <w:name w:val="Table Note"/>
    <w:locked/>
    <w:rsid w:val="00194344"/>
    <w:pPr>
      <w:widowControl w:val="0"/>
      <w:suppressAutoHyphens/>
      <w:autoSpaceDE w:val="0"/>
      <w:spacing w:before="60"/>
      <w:ind w:left="270" w:hanging="180"/>
    </w:pPr>
    <w:rPr>
      <w:rFonts w:ascii="Arial" w:hAnsi="Arial" w:cs="Arial"/>
      <w:color w:val="000000"/>
      <w:sz w:val="16"/>
      <w:szCs w:val="16"/>
      <w:lang w:eastAsia="ar-SA"/>
    </w:rPr>
  </w:style>
  <w:style w:type="paragraph" w:styleId="List2">
    <w:name w:val="List 2"/>
    <w:basedOn w:val="Normal"/>
    <w:rsid w:val="00194344"/>
    <w:pPr>
      <w:ind w:left="720" w:hanging="360"/>
    </w:pPr>
  </w:style>
  <w:style w:type="paragraph" w:styleId="List3">
    <w:name w:val="List 3"/>
    <w:basedOn w:val="Normal"/>
    <w:rsid w:val="00194344"/>
    <w:pPr>
      <w:ind w:left="1080" w:hanging="360"/>
    </w:pPr>
  </w:style>
  <w:style w:type="paragraph" w:styleId="List4">
    <w:name w:val="List 4"/>
    <w:basedOn w:val="Normal"/>
    <w:rsid w:val="00194344"/>
    <w:pPr>
      <w:ind w:left="1440" w:hanging="360"/>
    </w:pPr>
  </w:style>
  <w:style w:type="paragraph" w:styleId="List5">
    <w:name w:val="List 5"/>
    <w:basedOn w:val="Normal"/>
    <w:rsid w:val="00194344"/>
    <w:pPr>
      <w:ind w:left="1800" w:hanging="360"/>
    </w:pPr>
  </w:style>
  <w:style w:type="paragraph" w:customStyle="1" w:styleId="tabletextcentered">
    <w:name w:val="table text centered"/>
    <w:basedOn w:val="Normal"/>
    <w:rsid w:val="00194344"/>
    <w:pPr>
      <w:spacing w:before="40" w:after="40"/>
      <w:jc w:val="center"/>
    </w:pPr>
  </w:style>
  <w:style w:type="character" w:styleId="CommentReference">
    <w:name w:val="annotation reference"/>
    <w:basedOn w:val="DefaultParagraphFont"/>
    <w:semiHidden/>
    <w:rsid w:val="00194344"/>
    <w:rPr>
      <w:rFonts w:cs="Times New Roman"/>
      <w:sz w:val="16"/>
      <w:szCs w:val="16"/>
    </w:rPr>
  </w:style>
  <w:style w:type="paragraph" w:styleId="CommentText">
    <w:name w:val="annotation text"/>
    <w:basedOn w:val="Normal"/>
    <w:semiHidden/>
    <w:rsid w:val="00194344"/>
  </w:style>
  <w:style w:type="paragraph" w:styleId="CommentSubject">
    <w:name w:val="annotation subject"/>
    <w:basedOn w:val="CommentText"/>
    <w:next w:val="CommentText"/>
    <w:semiHidden/>
    <w:rsid w:val="00194344"/>
    <w:rPr>
      <w:b/>
      <w:bCs/>
    </w:rPr>
  </w:style>
  <w:style w:type="paragraph" w:styleId="BalloonText">
    <w:name w:val="Balloon Text"/>
    <w:basedOn w:val="Normal"/>
    <w:semiHidden/>
    <w:rsid w:val="00194344"/>
    <w:rPr>
      <w:rFonts w:ascii="Tahoma" w:hAnsi="Tahoma" w:cs="Tahoma"/>
      <w:sz w:val="16"/>
      <w:szCs w:val="16"/>
    </w:rPr>
  </w:style>
  <w:style w:type="character" w:customStyle="1" w:styleId="cataloguedetail-doctitle">
    <w:name w:val="cataloguedetail-doctitle"/>
    <w:basedOn w:val="DefaultParagraphFont"/>
    <w:rsid w:val="00194344"/>
    <w:rPr>
      <w:rFonts w:cs="Times New Roman"/>
    </w:rPr>
  </w:style>
  <w:style w:type="character" w:customStyle="1" w:styleId="contenttitle">
    <w:name w:val="contenttitle"/>
    <w:basedOn w:val="DefaultParagraphFont"/>
    <w:rsid w:val="00194344"/>
    <w:rPr>
      <w:rFonts w:cs="Times New Roman"/>
    </w:rPr>
  </w:style>
  <w:style w:type="character" w:customStyle="1" w:styleId="tabletextChar">
    <w:name w:val="table text Char"/>
    <w:basedOn w:val="DefaultParagraphFont"/>
    <w:link w:val="tabletext"/>
    <w:locked/>
    <w:rsid w:val="00194344"/>
    <w:rPr>
      <w:rFonts w:cs="Times New Roman"/>
      <w:lang w:val="en-US" w:eastAsia="en-US" w:bidi="ar-SA"/>
    </w:rPr>
  </w:style>
  <w:style w:type="character" w:styleId="HTMLAcronym">
    <w:name w:val="HTML Acronym"/>
    <w:basedOn w:val="DefaultParagraphFont"/>
    <w:rsid w:val="00194344"/>
    <w:rPr>
      <w:rFonts w:cs="Times New Roman"/>
    </w:rPr>
  </w:style>
  <w:style w:type="character" w:customStyle="1" w:styleId="PlainTextChar">
    <w:name w:val="Plain Text Char"/>
    <w:basedOn w:val="DefaultParagraphFont"/>
    <w:link w:val="PlainText"/>
    <w:locked/>
    <w:rsid w:val="00194344"/>
    <w:rPr>
      <w:rFonts w:ascii="Courier New" w:hAnsi="Courier New" w:cs="Times New Roman"/>
      <w:sz w:val="18"/>
      <w:lang w:val="en-US" w:eastAsia="en-US" w:bidi="ar-SA"/>
    </w:rPr>
  </w:style>
  <w:style w:type="paragraph" w:customStyle="1" w:styleId="notice0">
    <w:name w:val="notice"/>
    <w:basedOn w:val="Normal"/>
    <w:rsid w:val="00194344"/>
    <w:pPr>
      <w:spacing w:before="100" w:beforeAutospacing="1" w:after="100" w:afterAutospacing="1"/>
    </w:pPr>
    <w:rPr>
      <w:sz w:val="24"/>
      <w:szCs w:val="24"/>
      <w:lang w:bidi="ne-NP"/>
    </w:rPr>
  </w:style>
  <w:style w:type="paragraph" w:styleId="TOCHeading">
    <w:name w:val="TOC Heading"/>
    <w:basedOn w:val="Heading1"/>
    <w:next w:val="Normal"/>
    <w:qFormat/>
    <w:rsid w:val="00194344"/>
    <w:pPr>
      <w:keepLines/>
      <w:pageBreakBefore w:val="0"/>
      <w:numPr>
        <w:numId w:val="0"/>
      </w:numPr>
      <w:spacing w:before="480" w:after="0" w:line="276" w:lineRule="auto"/>
      <w:outlineLvl w:val="9"/>
    </w:pPr>
    <w:rPr>
      <w:rFonts w:ascii="Cambria" w:hAnsi="Cambria"/>
      <w:bCs/>
      <w:caps w:val="0"/>
      <w:color w:val="365F91"/>
      <w:kern w:val="0"/>
      <w:szCs w:val="28"/>
    </w:rPr>
  </w:style>
  <w:style w:type="paragraph" w:styleId="NoSpacing">
    <w:name w:val="No Spacing"/>
    <w:link w:val="NoSpacingChar"/>
    <w:qFormat/>
    <w:rsid w:val="00194344"/>
    <w:rPr>
      <w:rFonts w:ascii="Calibri" w:hAnsi="Calibri"/>
      <w:sz w:val="22"/>
      <w:szCs w:val="22"/>
    </w:rPr>
  </w:style>
  <w:style w:type="character" w:customStyle="1" w:styleId="NoSpacingChar">
    <w:name w:val="No Spacing Char"/>
    <w:basedOn w:val="DefaultParagraphFont"/>
    <w:link w:val="NoSpacing"/>
    <w:semiHidden/>
    <w:locked/>
    <w:rsid w:val="00194344"/>
    <w:rPr>
      <w:rFonts w:ascii="Calibri" w:hAnsi="Calibri" w:cs="Times New Roman"/>
      <w:sz w:val="22"/>
      <w:szCs w:val="22"/>
      <w:lang w:val="en-US" w:eastAsia="en-US" w:bidi="ar-SA"/>
    </w:rPr>
  </w:style>
  <w:style w:type="paragraph" w:styleId="DocumentMap">
    <w:name w:val="Document Map"/>
    <w:basedOn w:val="Normal"/>
    <w:link w:val="DocumentMapChar"/>
    <w:rsid w:val="00194344"/>
    <w:rPr>
      <w:rFonts w:ascii="Tahoma" w:hAnsi="Tahoma" w:cs="Tahoma"/>
      <w:sz w:val="16"/>
      <w:szCs w:val="16"/>
    </w:rPr>
  </w:style>
  <w:style w:type="character" w:customStyle="1" w:styleId="DocumentMapChar">
    <w:name w:val="Document Map Char"/>
    <w:basedOn w:val="DefaultParagraphFont"/>
    <w:link w:val="DocumentMap"/>
    <w:locked/>
    <w:rsid w:val="00194344"/>
    <w:rPr>
      <w:rFonts w:ascii="Tahoma" w:hAnsi="Tahoma" w:cs="Tahoma"/>
      <w:sz w:val="16"/>
      <w:szCs w:val="16"/>
    </w:rPr>
  </w:style>
  <w:style w:type="character" w:customStyle="1" w:styleId="bodytextChar">
    <w:name w:val="body text Char"/>
    <w:basedOn w:val="DefaultParagraphFont"/>
    <w:link w:val="BodyText1"/>
    <w:locked/>
    <w:rsid w:val="00194344"/>
    <w:rPr>
      <w:rFonts w:cs="Times New Roman"/>
      <w:lang w:val="en-US" w:eastAsia="en-US" w:bidi="ar-SA"/>
    </w:rPr>
  </w:style>
  <w:style w:type="paragraph" w:styleId="ListParagraph">
    <w:name w:val="List Paragraph"/>
    <w:basedOn w:val="Normal"/>
    <w:uiPriority w:val="34"/>
    <w:qFormat/>
    <w:rsid w:val="00B45226"/>
    <w:pPr>
      <w:spacing w:after="200" w:line="276" w:lineRule="auto"/>
      <w:ind w:left="720"/>
      <w:contextualSpacing/>
    </w:pPr>
    <w:rPr>
      <w:rFonts w:ascii="Calibri" w:hAnsi="Calibri"/>
      <w:sz w:val="22"/>
      <w:szCs w:val="22"/>
    </w:rPr>
  </w:style>
  <w:style w:type="paragraph" w:customStyle="1" w:styleId="Body">
    <w:name w:val="Body"/>
    <w:rsid w:val="00B45226"/>
    <w:rPr>
      <w:rFonts w:ascii="Lucida Grande" w:eastAsia="?????? Pro W3" w:hAnsi="Helvetica Fraction"/>
      <w:color w:val="000000"/>
      <w:sz w:val="24"/>
    </w:rPr>
  </w:style>
  <w:style w:type="character" w:styleId="FollowedHyperlink">
    <w:name w:val="FollowedHyperlink"/>
    <w:basedOn w:val="DefaultParagraphFont"/>
    <w:rsid w:val="00105281"/>
    <w:rPr>
      <w:color w:val="800080" w:themeColor="followedHyperlink"/>
      <w:u w:val="single"/>
    </w:rPr>
  </w:style>
  <w:style w:type="character" w:styleId="HTMLCode">
    <w:name w:val="HTML Code"/>
    <w:basedOn w:val="DefaultParagraphFont"/>
    <w:qFormat/>
    <w:rsid w:val="00B55B0D"/>
    <w:rPr>
      <w:rFonts w:ascii="Courier" w:hAnsi="Courier"/>
      <w:noProof/>
      <w:sz w:val="20"/>
      <w:szCs w:val="20"/>
      <w:lang w:val="en-US"/>
    </w:rPr>
  </w:style>
  <w:style w:type="paragraph" w:styleId="Revision">
    <w:name w:val="Revision"/>
    <w:hidden/>
    <w:uiPriority w:val="99"/>
    <w:semiHidden/>
    <w:rsid w:val="002C3135"/>
  </w:style>
  <w:style w:type="character" w:customStyle="1" w:styleId="BodyTextIndentChar">
    <w:name w:val="Body Text Indent Char"/>
    <w:basedOn w:val="bodytextChar"/>
    <w:link w:val="BodyTextIndent"/>
    <w:rsid w:val="00510A56"/>
    <w:rPr>
      <w:rFonts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
      </w:divsChild>
    </w:div>
    <w:div w:id="2">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240"/>
          <w:divBdr>
            <w:top w:val="none" w:sz="0" w:space="0" w:color="auto"/>
            <w:left w:val="none" w:sz="0" w:space="0" w:color="auto"/>
            <w:bottom w:val="none" w:sz="0" w:space="0" w:color="auto"/>
            <w:right w:val="none" w:sz="0" w:space="0" w:color="auto"/>
          </w:divBdr>
        </w:div>
      </w:divsChild>
    </w:div>
    <w:div w:id="8">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0"/>
          <w:marBottom w:val="24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240"/>
          <w:divBdr>
            <w:top w:val="none" w:sz="0" w:space="0" w:color="auto"/>
            <w:left w:val="none" w:sz="0" w:space="0" w:color="auto"/>
            <w:bottom w:val="none" w:sz="0" w:space="0" w:color="auto"/>
            <w:right w:val="none" w:sz="0" w:space="0" w:color="auto"/>
          </w:divBdr>
        </w:div>
      </w:divsChild>
    </w:div>
    <w:div w:id="12">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0"/>
          <w:marBottom w:val="240"/>
          <w:divBdr>
            <w:top w:val="none" w:sz="0" w:space="0" w:color="auto"/>
            <w:left w:val="none" w:sz="0" w:space="0" w:color="auto"/>
            <w:bottom w:val="none" w:sz="0" w:space="0" w:color="auto"/>
            <w:right w:val="none" w:sz="0" w:space="0" w:color="auto"/>
          </w:divBdr>
        </w:div>
      </w:divsChild>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20">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086403">
      <w:bodyDiv w:val="1"/>
      <w:marLeft w:val="0"/>
      <w:marRight w:val="0"/>
      <w:marTop w:val="0"/>
      <w:marBottom w:val="0"/>
      <w:divBdr>
        <w:top w:val="none" w:sz="0" w:space="0" w:color="auto"/>
        <w:left w:val="none" w:sz="0" w:space="0" w:color="auto"/>
        <w:bottom w:val="none" w:sz="0" w:space="0" w:color="auto"/>
        <w:right w:val="none" w:sz="0" w:space="0" w:color="auto"/>
      </w:divBdr>
      <w:divsChild>
        <w:div w:id="73204075">
          <w:marLeft w:val="547"/>
          <w:marRight w:val="0"/>
          <w:marTop w:val="110"/>
          <w:marBottom w:val="0"/>
          <w:divBdr>
            <w:top w:val="none" w:sz="0" w:space="0" w:color="auto"/>
            <w:left w:val="none" w:sz="0" w:space="0" w:color="auto"/>
            <w:bottom w:val="none" w:sz="0" w:space="0" w:color="auto"/>
            <w:right w:val="none" w:sz="0" w:space="0" w:color="auto"/>
          </w:divBdr>
        </w:div>
        <w:div w:id="992296849">
          <w:marLeft w:val="1166"/>
          <w:marRight w:val="0"/>
          <w:marTop w:val="91"/>
          <w:marBottom w:val="0"/>
          <w:divBdr>
            <w:top w:val="none" w:sz="0" w:space="0" w:color="auto"/>
            <w:left w:val="none" w:sz="0" w:space="0" w:color="auto"/>
            <w:bottom w:val="none" w:sz="0" w:space="0" w:color="auto"/>
            <w:right w:val="none" w:sz="0" w:space="0" w:color="auto"/>
          </w:divBdr>
        </w:div>
        <w:div w:id="1778330141">
          <w:marLeft w:val="1166"/>
          <w:marRight w:val="0"/>
          <w:marTop w:val="91"/>
          <w:marBottom w:val="0"/>
          <w:divBdr>
            <w:top w:val="none" w:sz="0" w:space="0" w:color="auto"/>
            <w:left w:val="none" w:sz="0" w:space="0" w:color="auto"/>
            <w:bottom w:val="none" w:sz="0" w:space="0" w:color="auto"/>
            <w:right w:val="none" w:sz="0" w:space="0" w:color="auto"/>
          </w:divBdr>
        </w:div>
        <w:div w:id="1811168656">
          <w:marLeft w:val="1166"/>
          <w:marRight w:val="0"/>
          <w:marTop w:val="91"/>
          <w:marBottom w:val="0"/>
          <w:divBdr>
            <w:top w:val="none" w:sz="0" w:space="0" w:color="auto"/>
            <w:left w:val="none" w:sz="0" w:space="0" w:color="auto"/>
            <w:bottom w:val="none" w:sz="0" w:space="0" w:color="auto"/>
            <w:right w:val="none" w:sz="0" w:space="0" w:color="auto"/>
          </w:divBdr>
        </w:div>
      </w:divsChild>
    </w:div>
    <w:div w:id="1234391775">
      <w:bodyDiv w:val="1"/>
      <w:marLeft w:val="0"/>
      <w:marRight w:val="0"/>
      <w:marTop w:val="0"/>
      <w:marBottom w:val="0"/>
      <w:divBdr>
        <w:top w:val="none" w:sz="0" w:space="0" w:color="auto"/>
        <w:left w:val="none" w:sz="0" w:space="0" w:color="auto"/>
        <w:bottom w:val="none" w:sz="0" w:space="0" w:color="auto"/>
        <w:right w:val="none" w:sz="0" w:space="0" w:color="auto"/>
      </w:divBdr>
    </w:div>
    <w:div w:id="1487432217">
      <w:bodyDiv w:val="1"/>
      <w:marLeft w:val="0"/>
      <w:marRight w:val="0"/>
      <w:marTop w:val="0"/>
      <w:marBottom w:val="0"/>
      <w:divBdr>
        <w:top w:val="none" w:sz="0" w:space="0" w:color="auto"/>
        <w:left w:val="none" w:sz="0" w:space="0" w:color="auto"/>
        <w:bottom w:val="none" w:sz="0" w:space="0" w:color="auto"/>
        <w:right w:val="none" w:sz="0" w:space="0" w:color="auto"/>
      </w:divBdr>
    </w:div>
    <w:div w:id="1641300375">
      <w:bodyDiv w:val="1"/>
      <w:marLeft w:val="0"/>
      <w:marRight w:val="0"/>
      <w:marTop w:val="0"/>
      <w:marBottom w:val="0"/>
      <w:divBdr>
        <w:top w:val="none" w:sz="0" w:space="0" w:color="auto"/>
        <w:left w:val="none" w:sz="0" w:space="0" w:color="auto"/>
        <w:bottom w:val="none" w:sz="0" w:space="0" w:color="auto"/>
        <w:right w:val="none" w:sz="0" w:space="0" w:color="auto"/>
      </w:divBdr>
    </w:div>
    <w:div w:id="166084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microsoft.com/office/2007/relationships/stylesWithEffects" Target="stylesWithEffects.xml"/><Relationship Id="rId12" Type="http://schemas.openxmlformats.org/officeDocument/2006/relationships/image" Target="media/image1.jpg"/><Relationship Id="rId17" Type="http://schemas.openxmlformats.org/officeDocument/2006/relationships/header" Target="header3.xml"/><Relationship Id="rId25"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6.png"/><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escription0 xmlns="526e336f-c3d0-4ccb-87e0-8087e598b8cd" xsi:nil="true"/>
    <Release_x0020_Date xmlns="526e336f-c3d0-4ccb-87e0-8087e598b8cd" xsi:nil="true"/>
    <_Status xmlns="http://schemas.microsoft.com/sharepoint/v3/fields">Choose One</_Status>
    <Document_x0020_Type xmlns="526e336f-c3d0-4ccb-87e0-8087e598b8cd">Choose One</Document_x0020_Typ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88BB160DBD294EB2ACCCA6E10138F2" ma:contentTypeVersion="5" ma:contentTypeDescription="Create a new document." ma:contentTypeScope="" ma:versionID="ce7843c13385e727b53e0b24f94332a6">
  <xsd:schema xmlns:xsd="http://www.w3.org/2001/XMLSchema" xmlns:p="http://schemas.microsoft.com/office/2006/metadata/properties" xmlns:ns2="http://schemas.microsoft.com/sharepoint/v3/fields" xmlns:ns3="526e336f-c3d0-4ccb-87e0-8087e598b8cd" targetNamespace="http://schemas.microsoft.com/office/2006/metadata/properties" ma:root="true" ma:fieldsID="94b0d48c630bf8ed55990359b14e5143" ns2:_="" ns3:_="">
    <xsd:import namespace="http://schemas.microsoft.com/sharepoint/v3/fields"/>
    <xsd:import namespace="526e336f-c3d0-4ccb-87e0-8087e598b8cd"/>
    <xsd:element name="properties">
      <xsd:complexType>
        <xsd:sequence>
          <xsd:element name="documentManagement">
            <xsd:complexType>
              <xsd:all>
                <xsd:element ref="ns3:Release_x0020_Date" minOccurs="0"/>
                <xsd:element ref="ns2:_Status"/>
                <xsd:element ref="ns3:Document_x0020_Type"/>
                <xsd:element ref="ns3:Description0"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Status" ma:index="4" ma:displayName="Status" ma:default="Choose One" ma:description="The status of the document" ma:format="Dropdown" ma:internalName="_Status">
      <xsd:simpleType>
        <xsd:restriction base="dms:Choice">
          <xsd:enumeration value="Choose One"/>
          <xsd:enumeration value="Draft"/>
          <xsd:enumeration value="Issued"/>
          <xsd:enumeration value="WIP"/>
          <xsd:enumeration value="N/A"/>
        </xsd:restriction>
      </xsd:simpleType>
    </xsd:element>
  </xsd:schema>
  <xsd:schema xmlns:xsd="http://www.w3.org/2001/XMLSchema" xmlns:dms="http://schemas.microsoft.com/office/2006/documentManagement/types" targetNamespace="526e336f-c3d0-4ccb-87e0-8087e598b8cd" elementFormDefault="qualified">
    <xsd:import namespace="http://schemas.microsoft.com/office/2006/documentManagement/types"/>
    <xsd:element name="Release_x0020_Date" ma:index="3" nillable="true" ma:displayName="Release Date" ma:default="" ma:description="Release date of document" ma:format="DateOnly" ma:internalName="Release_x0020_Date">
      <xsd:simpleType>
        <xsd:restriction base="dms:DateTime"/>
      </xsd:simpleType>
    </xsd:element>
    <xsd:element name="Document_x0020_Type" ma:index="5" ma:displayName="Document Type" ma:default="Choose One" ma:description="Type of Document" ma:format="Dropdown" ma:internalName="Document_x0020_Type">
      <xsd:simpleType>
        <xsd:restriction base="dms:Choice">
          <xsd:enumeration value="Choose One"/>
          <xsd:enumeration value="Architecture"/>
          <xsd:enumeration value="Meeting Minutes"/>
          <xsd:enumeration value="Presentation"/>
          <xsd:enumeration value="Product Requirement"/>
          <xsd:enumeration value="Process"/>
          <xsd:enumeration value="Project Deliverable"/>
          <xsd:enumeration value="Project Management"/>
          <xsd:enumeration value="Technical Requirement"/>
          <xsd:enumeration value="Test Plan"/>
          <xsd:enumeration value="Archive"/>
        </xsd:restriction>
      </xsd:simpleType>
    </xsd:element>
    <xsd:element name="Description0" ma:index="6" nillable="true" ma:displayName="Description" ma:default="" ma:description="Description of document"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9"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E2A1C4-47E5-496B-9A56-A95BF3B1A60B}">
  <ds:schemaRefs>
    <ds:schemaRef ds:uri="http://schemas.microsoft.com/office/2006/metadata/properties"/>
    <ds:schemaRef ds:uri="526e336f-c3d0-4ccb-87e0-8087e598b8cd"/>
    <ds:schemaRef ds:uri="http://schemas.microsoft.com/sharepoint/v3/fields"/>
  </ds:schemaRefs>
</ds:datastoreItem>
</file>

<file path=customXml/itemProps2.xml><?xml version="1.0" encoding="utf-8"?>
<ds:datastoreItem xmlns:ds="http://schemas.openxmlformats.org/officeDocument/2006/customXml" ds:itemID="{3D4B1D10-1E1B-450F-85CC-C1646B5E36AB}">
  <ds:schemaRefs>
    <ds:schemaRef ds:uri="http://schemas.microsoft.com/sharepoint/v3/contenttype/forms"/>
  </ds:schemaRefs>
</ds:datastoreItem>
</file>

<file path=customXml/itemProps3.xml><?xml version="1.0" encoding="utf-8"?>
<ds:datastoreItem xmlns:ds="http://schemas.openxmlformats.org/officeDocument/2006/customXml" ds:itemID="{794F930F-BD10-476C-8298-F279BAEDF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526e336f-c3d0-4ccb-87e0-8087e598b8c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9904BC3-2B41-414C-AB88-B42E4D99B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6392</Words>
  <Characters>36436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Canoe DAI VOD 1.0 SaFI SMS Schema Changes</vt:lpstr>
    </vt:vector>
  </TitlesOfParts>
  <Company>Canoe Ventures, LLC</Company>
  <LinksUpToDate>false</LinksUpToDate>
  <CharactersWithSpaces>42743</CharactersWithSpaces>
  <SharedDoc>false</SharedDoc>
  <HyperlinkBase/>
  <HLinks>
    <vt:vector size="96" baseType="variant">
      <vt:variant>
        <vt:i4>1245241</vt:i4>
      </vt:variant>
      <vt:variant>
        <vt:i4>101</vt:i4>
      </vt:variant>
      <vt:variant>
        <vt:i4>0</vt:i4>
      </vt:variant>
      <vt:variant>
        <vt:i4>5</vt:i4>
      </vt:variant>
      <vt:variant>
        <vt:lpwstr/>
      </vt:variant>
      <vt:variant>
        <vt:lpwstr>_Toc228767563</vt:lpwstr>
      </vt:variant>
      <vt:variant>
        <vt:i4>1245241</vt:i4>
      </vt:variant>
      <vt:variant>
        <vt:i4>95</vt:i4>
      </vt:variant>
      <vt:variant>
        <vt:i4>0</vt:i4>
      </vt:variant>
      <vt:variant>
        <vt:i4>5</vt:i4>
      </vt:variant>
      <vt:variant>
        <vt:lpwstr/>
      </vt:variant>
      <vt:variant>
        <vt:lpwstr>_Toc228767562</vt:lpwstr>
      </vt:variant>
      <vt:variant>
        <vt:i4>1245241</vt:i4>
      </vt:variant>
      <vt:variant>
        <vt:i4>89</vt:i4>
      </vt:variant>
      <vt:variant>
        <vt:i4>0</vt:i4>
      </vt:variant>
      <vt:variant>
        <vt:i4>5</vt:i4>
      </vt:variant>
      <vt:variant>
        <vt:lpwstr/>
      </vt:variant>
      <vt:variant>
        <vt:lpwstr>_Toc228767561</vt:lpwstr>
      </vt:variant>
      <vt:variant>
        <vt:i4>1245241</vt:i4>
      </vt:variant>
      <vt:variant>
        <vt:i4>83</vt:i4>
      </vt:variant>
      <vt:variant>
        <vt:i4>0</vt:i4>
      </vt:variant>
      <vt:variant>
        <vt:i4>5</vt:i4>
      </vt:variant>
      <vt:variant>
        <vt:lpwstr/>
      </vt:variant>
      <vt:variant>
        <vt:lpwstr>_Toc228767560</vt:lpwstr>
      </vt:variant>
      <vt:variant>
        <vt:i4>1048633</vt:i4>
      </vt:variant>
      <vt:variant>
        <vt:i4>77</vt:i4>
      </vt:variant>
      <vt:variant>
        <vt:i4>0</vt:i4>
      </vt:variant>
      <vt:variant>
        <vt:i4>5</vt:i4>
      </vt:variant>
      <vt:variant>
        <vt:lpwstr/>
      </vt:variant>
      <vt:variant>
        <vt:lpwstr>_Toc228767559</vt:lpwstr>
      </vt:variant>
      <vt:variant>
        <vt:i4>1048633</vt:i4>
      </vt:variant>
      <vt:variant>
        <vt:i4>71</vt:i4>
      </vt:variant>
      <vt:variant>
        <vt:i4>0</vt:i4>
      </vt:variant>
      <vt:variant>
        <vt:i4>5</vt:i4>
      </vt:variant>
      <vt:variant>
        <vt:lpwstr/>
      </vt:variant>
      <vt:variant>
        <vt:lpwstr>_Toc228767558</vt:lpwstr>
      </vt:variant>
      <vt:variant>
        <vt:i4>1048633</vt:i4>
      </vt:variant>
      <vt:variant>
        <vt:i4>65</vt:i4>
      </vt:variant>
      <vt:variant>
        <vt:i4>0</vt:i4>
      </vt:variant>
      <vt:variant>
        <vt:i4>5</vt:i4>
      </vt:variant>
      <vt:variant>
        <vt:lpwstr/>
      </vt:variant>
      <vt:variant>
        <vt:lpwstr>_Toc228767557</vt:lpwstr>
      </vt:variant>
      <vt:variant>
        <vt:i4>1048633</vt:i4>
      </vt:variant>
      <vt:variant>
        <vt:i4>59</vt:i4>
      </vt:variant>
      <vt:variant>
        <vt:i4>0</vt:i4>
      </vt:variant>
      <vt:variant>
        <vt:i4>5</vt:i4>
      </vt:variant>
      <vt:variant>
        <vt:lpwstr/>
      </vt:variant>
      <vt:variant>
        <vt:lpwstr>_Toc228767556</vt:lpwstr>
      </vt:variant>
      <vt:variant>
        <vt:i4>1048633</vt:i4>
      </vt:variant>
      <vt:variant>
        <vt:i4>53</vt:i4>
      </vt:variant>
      <vt:variant>
        <vt:i4>0</vt:i4>
      </vt:variant>
      <vt:variant>
        <vt:i4>5</vt:i4>
      </vt:variant>
      <vt:variant>
        <vt:lpwstr/>
      </vt:variant>
      <vt:variant>
        <vt:lpwstr>_Toc228767555</vt:lpwstr>
      </vt:variant>
      <vt:variant>
        <vt:i4>1048633</vt:i4>
      </vt:variant>
      <vt:variant>
        <vt:i4>47</vt:i4>
      </vt:variant>
      <vt:variant>
        <vt:i4>0</vt:i4>
      </vt:variant>
      <vt:variant>
        <vt:i4>5</vt:i4>
      </vt:variant>
      <vt:variant>
        <vt:lpwstr/>
      </vt:variant>
      <vt:variant>
        <vt:lpwstr>_Toc228767554</vt:lpwstr>
      </vt:variant>
      <vt:variant>
        <vt:i4>1048633</vt:i4>
      </vt:variant>
      <vt:variant>
        <vt:i4>41</vt:i4>
      </vt:variant>
      <vt:variant>
        <vt:i4>0</vt:i4>
      </vt:variant>
      <vt:variant>
        <vt:i4>5</vt:i4>
      </vt:variant>
      <vt:variant>
        <vt:lpwstr/>
      </vt:variant>
      <vt:variant>
        <vt:lpwstr>_Toc228767553</vt:lpwstr>
      </vt:variant>
      <vt:variant>
        <vt:i4>1048633</vt:i4>
      </vt:variant>
      <vt:variant>
        <vt:i4>35</vt:i4>
      </vt:variant>
      <vt:variant>
        <vt:i4>0</vt:i4>
      </vt:variant>
      <vt:variant>
        <vt:i4>5</vt:i4>
      </vt:variant>
      <vt:variant>
        <vt:lpwstr/>
      </vt:variant>
      <vt:variant>
        <vt:lpwstr>_Toc228767552</vt:lpwstr>
      </vt:variant>
      <vt:variant>
        <vt:i4>1048633</vt:i4>
      </vt:variant>
      <vt:variant>
        <vt:i4>29</vt:i4>
      </vt:variant>
      <vt:variant>
        <vt:i4>0</vt:i4>
      </vt:variant>
      <vt:variant>
        <vt:i4>5</vt:i4>
      </vt:variant>
      <vt:variant>
        <vt:lpwstr/>
      </vt:variant>
      <vt:variant>
        <vt:lpwstr>_Toc228767551</vt:lpwstr>
      </vt:variant>
      <vt:variant>
        <vt:i4>1048633</vt:i4>
      </vt:variant>
      <vt:variant>
        <vt:i4>23</vt:i4>
      </vt:variant>
      <vt:variant>
        <vt:i4>0</vt:i4>
      </vt:variant>
      <vt:variant>
        <vt:i4>5</vt:i4>
      </vt:variant>
      <vt:variant>
        <vt:lpwstr/>
      </vt:variant>
      <vt:variant>
        <vt:lpwstr>_Toc228767550</vt:lpwstr>
      </vt:variant>
      <vt:variant>
        <vt:i4>1114169</vt:i4>
      </vt:variant>
      <vt:variant>
        <vt:i4>17</vt:i4>
      </vt:variant>
      <vt:variant>
        <vt:i4>0</vt:i4>
      </vt:variant>
      <vt:variant>
        <vt:i4>5</vt:i4>
      </vt:variant>
      <vt:variant>
        <vt:lpwstr/>
      </vt:variant>
      <vt:variant>
        <vt:lpwstr>_Toc228767549</vt:lpwstr>
      </vt:variant>
      <vt:variant>
        <vt:i4>1114169</vt:i4>
      </vt:variant>
      <vt:variant>
        <vt:i4>11</vt:i4>
      </vt:variant>
      <vt:variant>
        <vt:i4>0</vt:i4>
      </vt:variant>
      <vt:variant>
        <vt:i4>5</vt:i4>
      </vt:variant>
      <vt:variant>
        <vt:lpwstr/>
      </vt:variant>
      <vt:variant>
        <vt:lpwstr>_Toc228767548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Canoe DAI VOD 1.0 SaFI SMS Schema Changes</dc:title>
  <dc:creator>Tim Whitton</dc:creator>
  <cp:lastModifiedBy>Ben Aycrigg</cp:lastModifiedBy>
  <cp:revision>4</cp:revision>
  <cp:lastPrinted>2012-06-12T17:32:00Z</cp:lastPrinted>
  <dcterms:created xsi:type="dcterms:W3CDTF">2012-06-25T17:19:00Z</dcterms:created>
  <dcterms:modified xsi:type="dcterms:W3CDTF">2012-06-25T19:04:00Z</dcterms:modified>
  <cp:contentStatus>Choose One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scription0">
    <vt:lpwstr/>
  </property>
  <property fmtid="{D5CDD505-2E9C-101B-9397-08002B2CF9AE}" pid="3" name="ContentTypeId">
    <vt:lpwstr>0x0101003A88BB160DBD294EB2ACCCA6E10138F2</vt:lpwstr>
  </property>
</Properties>
</file>